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B7608" w14:textId="77777777" w:rsidR="000F07E8" w:rsidRPr="001B0F25" w:rsidRDefault="00D2303C" w:rsidP="0006118F">
      <w:pPr>
        <w:pStyle w:val="Ttulo2"/>
        <w:shd w:val="clear" w:color="auto" w:fill="FFFFFF"/>
        <w:spacing w:before="0" w:beforeAutospacing="0" w:after="120" w:afterAutospacing="0"/>
        <w:jc w:val="both"/>
        <w:rPr>
          <w:rFonts w:asciiTheme="minorHAnsi" w:eastAsia="Times New Roman" w:hAnsiTheme="minorHAnsi"/>
          <w:sz w:val="24"/>
          <w:szCs w:val="24"/>
        </w:rPr>
      </w:pPr>
      <w:r w:rsidRPr="001B0F25">
        <w:rPr>
          <w:rFonts w:asciiTheme="minorHAnsi" w:eastAsia="Times New Roman" w:hAnsiTheme="minorHAnsi"/>
          <w:sz w:val="24"/>
          <w:szCs w:val="24"/>
        </w:rPr>
        <w:t>Principais acontecimentos na história do tratamento do HIV/aids</w:t>
      </w:r>
      <w:del w:id="0" w:author="Angela Gasperin Martinazzo - ASCOM" w:date="2019-01-15T11:03:00Z">
        <w:r w:rsidRPr="001B0F25" w:rsidDel="001B0F25">
          <w:rPr>
            <w:rFonts w:asciiTheme="minorHAnsi" w:eastAsia="Times New Roman" w:hAnsiTheme="minorHAnsi"/>
            <w:sz w:val="24"/>
            <w:szCs w:val="24"/>
          </w:rPr>
          <w:delText>.</w:delText>
        </w:r>
      </w:del>
    </w:p>
    <w:p w14:paraId="2AEBFB02" w14:textId="77777777" w:rsidR="00507853" w:rsidRPr="001B0F25" w:rsidRDefault="00507853" w:rsidP="0006118F">
      <w:pPr>
        <w:pStyle w:val="Ttulo2"/>
        <w:shd w:val="clear" w:color="auto" w:fill="FFFFFF"/>
        <w:spacing w:before="0" w:beforeAutospacing="0" w:after="120" w:afterAutospacing="0"/>
        <w:jc w:val="both"/>
        <w:rPr>
          <w:rFonts w:asciiTheme="minorHAnsi" w:eastAsia="Times New Roman" w:hAnsiTheme="minorHAnsi"/>
          <w:b w:val="0"/>
          <w:sz w:val="24"/>
          <w:szCs w:val="24"/>
        </w:rPr>
      </w:pPr>
    </w:p>
    <w:p w14:paraId="3A0936FF" w14:textId="77777777" w:rsidR="00507853" w:rsidRPr="001B0F25" w:rsidRDefault="00507853" w:rsidP="0006118F">
      <w:pPr>
        <w:pStyle w:val="Ttulo2"/>
        <w:shd w:val="clear" w:color="auto" w:fill="FFFFFF"/>
        <w:spacing w:before="0" w:beforeAutospacing="0" w:after="120" w:afterAutospacing="0"/>
        <w:jc w:val="both"/>
        <w:rPr>
          <w:rFonts w:asciiTheme="minorHAnsi" w:eastAsia="Times New Roman" w:hAnsiTheme="minorHAnsi"/>
          <w:b w:val="0"/>
          <w:sz w:val="24"/>
          <w:szCs w:val="24"/>
        </w:rPr>
      </w:pPr>
      <w:r w:rsidRPr="001B0F25">
        <w:rPr>
          <w:rFonts w:asciiTheme="minorHAnsi" w:eastAsia="Times New Roman" w:hAnsiTheme="minorHAnsi"/>
          <w:b w:val="0"/>
          <w:sz w:val="24"/>
          <w:szCs w:val="24"/>
        </w:rPr>
        <w:t>2018</w:t>
      </w:r>
    </w:p>
    <w:p w14:paraId="0E8FA21E" w14:textId="64D761A0" w:rsidR="005F12B7" w:rsidRPr="001B0F25" w:rsidRDefault="00997F14" w:rsidP="0006118F">
      <w:pPr>
        <w:pStyle w:val="Ttulo2"/>
        <w:numPr>
          <w:ilvl w:val="0"/>
          <w:numId w:val="40"/>
        </w:numPr>
        <w:shd w:val="clear" w:color="auto" w:fill="FFFFFF"/>
        <w:spacing w:before="0" w:beforeAutospacing="0" w:after="120" w:afterAutospacing="0"/>
        <w:rPr>
          <w:rFonts w:asciiTheme="minorHAnsi" w:eastAsia="Times New Roman" w:hAnsiTheme="minorHAnsi"/>
          <w:b w:val="0"/>
          <w:sz w:val="24"/>
          <w:szCs w:val="24"/>
        </w:rPr>
        <w:pPrChange w:id="1" w:author="Angela Gasperin Martinazzo - ASCOM" w:date="2019-01-15T14:27:00Z">
          <w:pPr>
            <w:pStyle w:val="Ttulo2"/>
            <w:numPr>
              <w:numId w:val="40"/>
            </w:numPr>
            <w:shd w:val="clear" w:color="auto" w:fill="FFFFFF"/>
            <w:spacing w:before="0" w:beforeAutospacing="0" w:after="0" w:afterAutospacing="0"/>
            <w:ind w:left="720" w:hanging="360"/>
            <w:jc w:val="both"/>
          </w:pPr>
        </w:pPrChange>
      </w:pPr>
      <w:r w:rsidRPr="001B0F25">
        <w:rPr>
          <w:rFonts w:asciiTheme="minorHAnsi" w:eastAsia="Times New Roman" w:hAnsiTheme="minorHAnsi"/>
          <w:b w:val="0"/>
          <w:sz w:val="24"/>
          <w:szCs w:val="24"/>
        </w:rPr>
        <w:t>Imp</w:t>
      </w:r>
      <w:r w:rsidR="00770E22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lementação </w:t>
      </w:r>
      <w:r w:rsidR="00507853" w:rsidRPr="001B0F25">
        <w:rPr>
          <w:rFonts w:asciiTheme="minorHAnsi" w:eastAsia="Times New Roman" w:hAnsiTheme="minorHAnsi"/>
          <w:b w:val="0"/>
          <w:sz w:val="24"/>
          <w:szCs w:val="24"/>
        </w:rPr>
        <w:t>da oferta d</w:t>
      </w:r>
      <w:ins w:id="2" w:author="Angela Gasperin Martinazzo - ASCOM" w:date="2019-01-15T11:14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a</w:t>
        </w:r>
      </w:ins>
      <w:del w:id="3" w:author="Angela Gasperin Martinazzo - ASCOM" w:date="2019-01-15T11:14:00Z">
        <w:r w:rsidR="00507853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>e</w:delText>
        </w:r>
      </w:del>
      <w:r w:rsidR="00507853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 </w:t>
      </w:r>
      <w:del w:id="4" w:author="Angela Gasperin Martinazzo - ASCOM" w:date="2019-01-15T11:14:00Z">
        <w:r w:rsidR="00507853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>p</w:delText>
        </w:r>
      </w:del>
      <w:ins w:id="5" w:author="Angela Gasperin Martinazzo - ASCOM" w:date="2019-01-15T11:14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P</w:t>
        </w:r>
      </w:ins>
      <w:r w:rsidR="00507853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rofilaxia </w:t>
      </w:r>
      <w:del w:id="6" w:author="Angela Gasperin Martinazzo - ASCOM" w:date="2019-01-15T11:14:00Z">
        <w:r w:rsidR="00507853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>p</w:delText>
        </w:r>
      </w:del>
      <w:proofErr w:type="spellStart"/>
      <w:ins w:id="7" w:author="Angela Gasperin Martinazzo - ASCOM" w:date="2019-01-15T11:14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P</w:t>
        </w:r>
      </w:ins>
      <w:r w:rsidR="00507853" w:rsidRPr="001B0F25">
        <w:rPr>
          <w:rFonts w:asciiTheme="minorHAnsi" w:eastAsia="Times New Roman" w:hAnsiTheme="minorHAnsi"/>
          <w:b w:val="0"/>
          <w:sz w:val="24"/>
          <w:szCs w:val="24"/>
        </w:rPr>
        <w:t>ré</w:t>
      </w:r>
      <w:proofErr w:type="spellEnd"/>
      <w:r w:rsidR="00507853" w:rsidRPr="001B0F25">
        <w:rPr>
          <w:rFonts w:asciiTheme="minorHAnsi" w:eastAsia="Times New Roman" w:hAnsiTheme="minorHAnsi"/>
          <w:b w:val="0"/>
          <w:sz w:val="24"/>
          <w:szCs w:val="24"/>
        </w:rPr>
        <w:t>-</w:t>
      </w:r>
      <w:del w:id="8" w:author="Angela Gasperin Martinazzo - ASCOM" w:date="2019-01-15T11:14:00Z">
        <w:r w:rsidR="00507853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>e</w:delText>
        </w:r>
      </w:del>
      <w:ins w:id="9" w:author="Angela Gasperin Martinazzo - ASCOM" w:date="2019-01-15T11:14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E</w:t>
        </w:r>
      </w:ins>
      <w:r w:rsidR="00507853" w:rsidRPr="001B0F25">
        <w:rPr>
          <w:rFonts w:asciiTheme="minorHAnsi" w:eastAsia="Times New Roman" w:hAnsiTheme="minorHAnsi"/>
          <w:b w:val="0"/>
          <w:sz w:val="24"/>
          <w:szCs w:val="24"/>
        </w:rPr>
        <w:t>xposição (</w:t>
      </w:r>
      <w:proofErr w:type="spellStart"/>
      <w:r w:rsidR="00507853" w:rsidRPr="001B0F25">
        <w:rPr>
          <w:rFonts w:asciiTheme="minorHAnsi" w:eastAsia="Times New Roman" w:hAnsiTheme="minorHAnsi"/>
          <w:b w:val="0"/>
          <w:sz w:val="24"/>
          <w:szCs w:val="24"/>
        </w:rPr>
        <w:t>PrEP</w:t>
      </w:r>
      <w:proofErr w:type="spellEnd"/>
      <w:r w:rsidR="00507853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) </w:t>
      </w:r>
      <w:r w:rsidR="005E1C68" w:rsidRPr="001B0F25">
        <w:rPr>
          <w:rFonts w:asciiTheme="minorHAnsi" w:eastAsia="Times New Roman" w:hAnsiTheme="minorHAnsi"/>
          <w:b w:val="0"/>
          <w:sz w:val="24"/>
          <w:szCs w:val="24"/>
        </w:rPr>
        <w:t>no Sistema Único de Saúde (SUS).</w:t>
      </w:r>
    </w:p>
    <w:p w14:paraId="374B0555" w14:textId="608854C9" w:rsidR="005F12B7" w:rsidRPr="001B0F25" w:rsidRDefault="00A61AAF" w:rsidP="0006118F">
      <w:pPr>
        <w:pStyle w:val="Ttulo2"/>
        <w:numPr>
          <w:ilvl w:val="0"/>
          <w:numId w:val="40"/>
        </w:numPr>
        <w:shd w:val="clear" w:color="auto" w:fill="FFFFFF"/>
        <w:spacing w:before="0" w:beforeAutospacing="0" w:after="120" w:afterAutospacing="0"/>
        <w:rPr>
          <w:rFonts w:asciiTheme="minorHAnsi" w:eastAsia="Times New Roman" w:hAnsiTheme="minorHAnsi"/>
          <w:b w:val="0"/>
          <w:sz w:val="24"/>
          <w:szCs w:val="24"/>
        </w:rPr>
        <w:pPrChange w:id="10" w:author="Angela Gasperin Martinazzo - ASCOM" w:date="2019-01-15T14:27:00Z">
          <w:pPr>
            <w:pStyle w:val="Ttulo2"/>
            <w:numPr>
              <w:numId w:val="40"/>
            </w:numPr>
            <w:shd w:val="clear" w:color="auto" w:fill="FFFFFF"/>
            <w:spacing w:before="0" w:beforeAutospacing="0" w:after="0" w:afterAutospacing="0"/>
            <w:ind w:left="720" w:hanging="360"/>
            <w:jc w:val="both"/>
          </w:pPr>
        </w:pPrChange>
      </w:pPr>
      <w:ins w:id="11" w:author="Angela Gasperin Martinazzo - ASCOM" w:date="2019-01-15T14:11:00Z">
        <w:r>
          <w:rPr>
            <w:rFonts w:asciiTheme="minorHAnsi" w:eastAsia="Times New Roman" w:hAnsiTheme="minorHAnsi"/>
            <w:b w:val="0"/>
            <w:sz w:val="24"/>
            <w:szCs w:val="24"/>
          </w:rPr>
          <w:t>É ampliada a</w:t>
        </w:r>
      </w:ins>
      <w:del w:id="12" w:author="Angela Gasperin Martinazzo - ASCOM" w:date="2019-01-15T14:11:00Z">
        <w:r w:rsidR="005F12B7" w:rsidRPr="001B0F25" w:rsidDel="00A61AAF">
          <w:rPr>
            <w:rFonts w:asciiTheme="minorHAnsi" w:eastAsia="Times New Roman" w:hAnsiTheme="minorHAnsi"/>
            <w:b w:val="0"/>
            <w:sz w:val="24"/>
            <w:szCs w:val="24"/>
          </w:rPr>
          <w:delText>A</w:delText>
        </w:r>
        <w:r w:rsidR="00507853" w:rsidRPr="001B0F25" w:rsidDel="00A61AAF">
          <w:rPr>
            <w:rFonts w:asciiTheme="minorHAnsi" w:eastAsia="Times New Roman" w:hAnsiTheme="minorHAnsi"/>
            <w:b w:val="0"/>
            <w:sz w:val="24"/>
            <w:szCs w:val="24"/>
          </w:rPr>
          <w:delText>mpliação</w:delText>
        </w:r>
      </w:del>
      <w:del w:id="13" w:author="Angela Gasperin Martinazzo - ASCOM" w:date="2019-01-15T14:12:00Z">
        <w:r w:rsidR="00507853" w:rsidRPr="001B0F25" w:rsidDel="00A61AAF">
          <w:rPr>
            <w:rFonts w:asciiTheme="minorHAnsi" w:eastAsia="Times New Roman" w:hAnsiTheme="minorHAnsi"/>
            <w:b w:val="0"/>
            <w:sz w:val="24"/>
            <w:szCs w:val="24"/>
          </w:rPr>
          <w:delText xml:space="preserve"> da</w:delText>
        </w:r>
      </w:del>
      <w:r w:rsidR="00507853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 oferta do antirretroviral (ARV) dolutegravir para pessoas que vivem com HIV (PVHIV) em terapia antirretrovi</w:t>
      </w:r>
      <w:ins w:id="14" w:author="Angela Gasperin Martinazzo - ASCOM" w:date="2019-01-15T11:06:00Z">
        <w:r w:rsidR="001B0F25" w:rsidRPr="001B0F25">
          <w:rPr>
            <w:rFonts w:asciiTheme="minorHAnsi" w:eastAsia="Times New Roman" w:hAnsiTheme="minorHAnsi"/>
            <w:b w:val="0"/>
            <w:sz w:val="24"/>
            <w:szCs w:val="24"/>
          </w:rPr>
          <w:t>r</w:t>
        </w:r>
      </w:ins>
      <w:r w:rsidR="00507853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al (TARV) de </w:t>
      </w:r>
      <w:commentRangeStart w:id="15"/>
      <w:r w:rsidR="000E54AA" w:rsidRPr="001B0F25">
        <w:rPr>
          <w:rFonts w:asciiTheme="minorHAnsi" w:eastAsia="Times New Roman" w:hAnsiTheme="minorHAnsi"/>
          <w:b w:val="0"/>
          <w:sz w:val="24"/>
          <w:szCs w:val="24"/>
          <w:highlight w:val="yellow"/>
        </w:rPr>
        <w:t>1</w:t>
      </w:r>
      <w:r w:rsidR="00507853" w:rsidRPr="001B0F25">
        <w:rPr>
          <w:rFonts w:asciiTheme="minorHAnsi" w:eastAsia="Times New Roman" w:hAnsiTheme="minorHAnsi"/>
          <w:b w:val="0"/>
          <w:sz w:val="24"/>
          <w:szCs w:val="24"/>
          <w:highlight w:val="yellow"/>
        </w:rPr>
        <w:t>ª linha</w:t>
      </w:r>
      <w:del w:id="16" w:author="Angela Gasperin Martinazzo - ASCOM" w:date="2019-01-15T11:08:00Z">
        <w:r w:rsidR="00507853" w:rsidRPr="001B0F25" w:rsidDel="009B7E73">
          <w:rPr>
            <w:rFonts w:asciiTheme="minorHAnsi" w:eastAsia="Times New Roman" w:hAnsiTheme="minorHAnsi"/>
            <w:b w:val="0"/>
            <w:sz w:val="24"/>
            <w:szCs w:val="24"/>
            <w:highlight w:val="yellow"/>
          </w:rPr>
          <w:delText>;</w:delText>
        </w:r>
        <w:commentRangeEnd w:id="15"/>
        <w:r w:rsidR="000E54AA" w:rsidRPr="001B0F25" w:rsidDel="009B7E73">
          <w:rPr>
            <w:rStyle w:val="Refdecomentrio"/>
            <w:rFonts w:ascii="Calibri" w:hAnsi="Calibri"/>
            <w:b w:val="0"/>
            <w:bCs w:val="0"/>
            <w:sz w:val="24"/>
            <w:szCs w:val="24"/>
            <w:lang w:eastAsia="en-US"/>
          </w:rPr>
          <w:commentReference w:id="15"/>
        </w:r>
      </w:del>
      <w:ins w:id="17" w:author="Angela Gasperin Martinazzo - ASCOM" w:date="2019-01-15T11:08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.</w:t>
        </w:r>
      </w:ins>
    </w:p>
    <w:p w14:paraId="54185CB4" w14:textId="505C9584" w:rsidR="00770E22" w:rsidRPr="001B0F25" w:rsidRDefault="0093447E" w:rsidP="0006118F">
      <w:pPr>
        <w:pStyle w:val="Ttulo2"/>
        <w:numPr>
          <w:ilvl w:val="0"/>
          <w:numId w:val="40"/>
        </w:numPr>
        <w:shd w:val="clear" w:color="auto" w:fill="FFFFFF"/>
        <w:spacing w:before="0" w:beforeAutospacing="0" w:after="120" w:afterAutospacing="0"/>
        <w:rPr>
          <w:rFonts w:asciiTheme="minorHAnsi" w:eastAsia="Times New Roman" w:hAnsiTheme="minorHAnsi"/>
          <w:b w:val="0"/>
          <w:sz w:val="24"/>
          <w:szCs w:val="24"/>
        </w:rPr>
        <w:pPrChange w:id="18" w:author="Angela Gasperin Martinazzo - ASCOM" w:date="2019-01-15T14:27:00Z">
          <w:pPr>
            <w:pStyle w:val="Ttulo2"/>
            <w:numPr>
              <w:numId w:val="40"/>
            </w:numPr>
            <w:shd w:val="clear" w:color="auto" w:fill="FFFFFF"/>
            <w:spacing w:before="0" w:beforeAutospacing="0" w:after="0" w:afterAutospacing="0"/>
            <w:ind w:left="720" w:hanging="360"/>
            <w:jc w:val="both"/>
          </w:pPr>
        </w:pPrChange>
      </w:pPr>
      <w:r w:rsidRPr="001B0F25">
        <w:rPr>
          <w:rFonts w:asciiTheme="minorHAnsi" w:eastAsia="Times New Roman" w:hAnsiTheme="minorHAnsi"/>
          <w:sz w:val="24"/>
          <w:szCs w:val="24"/>
        </w:rPr>
        <w:t>Indetectável</w:t>
      </w:r>
      <w:ins w:id="19" w:author="Angela Gasperin Martinazzo - ASCOM" w:date="2019-01-15T11:06:00Z">
        <w:r w:rsidR="001B0F25" w:rsidRPr="001B0F25">
          <w:rPr>
            <w:rFonts w:asciiTheme="minorHAnsi" w:eastAsia="Times New Roman" w:hAnsiTheme="minorHAnsi"/>
            <w:sz w:val="24"/>
            <w:szCs w:val="24"/>
          </w:rPr>
          <w:t xml:space="preserve"> </w:t>
        </w:r>
        <w:r w:rsidR="001B0F25" w:rsidRPr="009B7E73">
          <w:rPr>
            <w:rFonts w:asciiTheme="minorHAnsi" w:eastAsia="Times New Roman" w:hAnsiTheme="minorHAnsi"/>
            <w:b w:val="0"/>
            <w:sz w:val="24"/>
            <w:szCs w:val="24"/>
            <w:rPrChange w:id="20" w:author="Angela Gasperin Martinazzo - ASCOM" w:date="2019-01-15T11:08:00Z">
              <w:rPr>
                <w:rFonts w:asciiTheme="minorHAnsi" w:eastAsia="Times New Roman" w:hAnsiTheme="minorHAnsi"/>
                <w:sz w:val="24"/>
                <w:szCs w:val="24"/>
              </w:rPr>
            </w:rPrChange>
          </w:rPr>
          <w:t>–</w:t>
        </w:r>
      </w:ins>
      <w:ins w:id="21" w:author="Angela Gasperin Martinazzo - ASCOM" w:date="2019-01-15T11:08:00Z">
        <w:r w:rsidR="009B7E73" w:rsidRPr="009B7E73">
          <w:rPr>
            <w:rFonts w:asciiTheme="minorHAnsi" w:eastAsia="Times New Roman" w:hAnsiTheme="minorHAnsi"/>
            <w:b w:val="0"/>
            <w:sz w:val="24"/>
            <w:szCs w:val="24"/>
            <w:rPrChange w:id="22" w:author="Angela Gasperin Martinazzo - ASCOM" w:date="2019-01-15T11:08:00Z">
              <w:rPr>
                <w:rFonts w:asciiTheme="minorHAnsi" w:eastAsia="Times New Roman" w:hAnsiTheme="minorHAnsi"/>
                <w:sz w:val="24"/>
                <w:szCs w:val="24"/>
              </w:rPr>
            </w:rPrChange>
          </w:rPr>
          <w:t xml:space="preserve"> O</w:t>
        </w:r>
      </w:ins>
      <w:ins w:id="23" w:author="Angela Gasperin Martinazzo - ASCOM" w:date="2019-01-15T11:06:00Z">
        <w:r w:rsidR="001B0F25" w:rsidRPr="001B0F25">
          <w:rPr>
            <w:rFonts w:asciiTheme="minorHAnsi" w:eastAsia="Times New Roman" w:hAnsiTheme="minorHAnsi"/>
            <w:sz w:val="24"/>
            <w:szCs w:val="24"/>
          </w:rPr>
          <w:t xml:space="preserve"> </w:t>
        </w:r>
      </w:ins>
      <w:del w:id="24" w:author="Angela Gasperin Martinazzo - ASCOM" w:date="2019-01-15T11:06:00Z">
        <w:r w:rsidRPr="001B0F25" w:rsidDel="001B0F25">
          <w:rPr>
            <w:rFonts w:asciiTheme="minorHAnsi" w:eastAsia="Times New Roman" w:hAnsiTheme="minorHAnsi"/>
            <w:b w:val="0"/>
            <w:sz w:val="24"/>
            <w:szCs w:val="24"/>
          </w:rPr>
          <w:delText xml:space="preserve"> - </w:delText>
        </w:r>
      </w:del>
      <w:r w:rsidR="00770E22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Departamento de IST, </w:t>
      </w:r>
      <w:ins w:id="25" w:author="Angela Gasperin Martinazzo - ASCOM" w:date="2019-01-15T11:09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HIV/</w:t>
        </w:r>
      </w:ins>
      <w:del w:id="26" w:author="Angela Gasperin Martinazzo - ASCOM" w:date="2019-01-15T11:09:00Z">
        <w:r w:rsidR="00770E22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>a</w:delText>
        </w:r>
      </w:del>
      <w:ins w:id="27" w:author="Angela Gasperin Martinazzo - ASCOM" w:date="2019-01-15T11:09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A</w:t>
        </w:r>
      </w:ins>
      <w:r w:rsidR="00770E22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ids e </w:t>
      </w:r>
      <w:del w:id="28" w:author="Angela Gasperin Martinazzo - ASCOM" w:date="2019-01-15T11:09:00Z">
        <w:r w:rsidR="00770E22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>h</w:delText>
        </w:r>
      </w:del>
      <w:ins w:id="29" w:author="Angela Gasperin Martinazzo - ASCOM" w:date="2019-01-15T11:09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H</w:t>
        </w:r>
      </w:ins>
      <w:r w:rsidR="00770E22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epatites </w:t>
      </w:r>
      <w:del w:id="30" w:author="Angela Gasperin Martinazzo - ASCOM" w:date="2019-01-15T11:09:00Z">
        <w:r w:rsidR="00770E22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>v</w:delText>
        </w:r>
      </w:del>
      <w:ins w:id="31" w:author="Angela Gasperin Martinazzo - ASCOM" w:date="2019-01-15T11:09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V</w:t>
        </w:r>
      </w:ins>
      <w:r w:rsidR="00770E22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irais lança estratégia </w:t>
      </w:r>
      <w:del w:id="32" w:author="Angela Gasperin Martinazzo - ASCOM" w:date="2019-01-15T11:09:00Z">
        <w:r w:rsidR="00770E22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 xml:space="preserve">para falar </w:delText>
        </w:r>
      </w:del>
      <w:r w:rsidR="00770E22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sobre a importância do tratamento para </w:t>
      </w:r>
      <w:ins w:id="33" w:author="Angela Gasperin Martinazzo - ASCOM" w:date="2019-01-15T11:10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 xml:space="preserve">que as </w:t>
        </w:r>
      </w:ins>
      <w:r w:rsidR="00770E22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pessoas vivendo com HIV </w:t>
      </w:r>
      <w:ins w:id="34" w:author="Angela Gasperin Martinazzo - ASCOM" w:date="2019-01-15T11:10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tenham o vírus</w:t>
        </w:r>
      </w:ins>
      <w:del w:id="35" w:author="Angela Gasperin Martinazzo - ASCOM" w:date="2019-01-15T11:10:00Z">
        <w:r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 xml:space="preserve">para </w:delText>
        </w:r>
        <w:r w:rsidR="006E3F17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>estar</w:delText>
        </w:r>
      </w:del>
      <w:r w:rsidR="006E3F17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 indetectável</w:t>
      </w:r>
      <w:r w:rsidR="00770E22" w:rsidRPr="001B0F25">
        <w:rPr>
          <w:rFonts w:asciiTheme="minorHAnsi" w:eastAsia="Times New Roman" w:hAnsiTheme="minorHAnsi"/>
          <w:b w:val="0"/>
          <w:sz w:val="24"/>
          <w:szCs w:val="24"/>
        </w:rPr>
        <w:t>.</w:t>
      </w:r>
    </w:p>
    <w:p w14:paraId="2C2761A7" w14:textId="77777777" w:rsidR="001B0F25" w:rsidRPr="001B0F25" w:rsidRDefault="001B0F25" w:rsidP="0006118F">
      <w:pPr>
        <w:shd w:val="clear" w:color="auto" w:fill="FFFFFF"/>
        <w:spacing w:after="120"/>
        <w:rPr>
          <w:rFonts w:asciiTheme="minorHAnsi" w:eastAsia="Times New Roman" w:hAnsiTheme="minorHAnsi"/>
          <w:sz w:val="24"/>
          <w:szCs w:val="24"/>
        </w:rPr>
        <w:pPrChange w:id="36" w:author="Angela Gasperin Martinazzo - ASCOM" w:date="2019-01-15T14:27:00Z">
          <w:pPr>
            <w:shd w:val="clear" w:color="auto" w:fill="FFFFFF"/>
            <w:jc w:val="both"/>
          </w:pPr>
        </w:pPrChange>
      </w:pPr>
    </w:p>
    <w:p w14:paraId="45A94287" w14:textId="77777777" w:rsidR="00507853" w:rsidRPr="001B0F25" w:rsidRDefault="00507853" w:rsidP="0006118F">
      <w:pPr>
        <w:shd w:val="clear" w:color="auto" w:fill="FFFFFF"/>
        <w:spacing w:after="120"/>
        <w:rPr>
          <w:rFonts w:asciiTheme="minorHAnsi" w:eastAsia="Times New Roman" w:hAnsiTheme="minorHAnsi"/>
          <w:sz w:val="24"/>
          <w:szCs w:val="24"/>
        </w:rPr>
        <w:pPrChange w:id="37" w:author="Angela Gasperin Martinazzo - ASCOM" w:date="2019-01-15T14:27:00Z">
          <w:pPr>
            <w:shd w:val="clear" w:color="auto" w:fill="FFFFFF"/>
            <w:jc w:val="both"/>
          </w:pPr>
        </w:pPrChange>
      </w:pPr>
      <w:r w:rsidRPr="001B0F25">
        <w:rPr>
          <w:rFonts w:asciiTheme="minorHAnsi" w:eastAsia="Times New Roman" w:hAnsiTheme="minorHAnsi"/>
          <w:sz w:val="24"/>
          <w:szCs w:val="24"/>
        </w:rPr>
        <w:t>2017</w:t>
      </w:r>
    </w:p>
    <w:p w14:paraId="096A066B" w14:textId="3CDFF9B8" w:rsidR="006E3F17" w:rsidRPr="001B0F25" w:rsidRDefault="00A61AAF" w:rsidP="0006118F">
      <w:pPr>
        <w:pStyle w:val="Ttulo2"/>
        <w:numPr>
          <w:ilvl w:val="0"/>
          <w:numId w:val="39"/>
        </w:numPr>
        <w:shd w:val="clear" w:color="auto" w:fill="FFFFFF"/>
        <w:spacing w:before="0" w:beforeAutospacing="0" w:after="120" w:afterAutospacing="0"/>
        <w:rPr>
          <w:rFonts w:asciiTheme="minorHAnsi" w:eastAsia="Times New Roman" w:hAnsiTheme="minorHAnsi"/>
          <w:b w:val="0"/>
          <w:sz w:val="24"/>
          <w:szCs w:val="24"/>
        </w:rPr>
        <w:pPrChange w:id="38" w:author="Angela Gasperin Martinazzo - ASCOM" w:date="2019-01-15T14:27:00Z">
          <w:pPr>
            <w:pStyle w:val="Ttulo2"/>
            <w:numPr>
              <w:numId w:val="39"/>
            </w:numPr>
            <w:shd w:val="clear" w:color="auto" w:fill="FFFFFF"/>
            <w:spacing w:before="0" w:beforeAutospacing="0" w:after="0" w:afterAutospacing="0"/>
            <w:ind w:left="720" w:hanging="360"/>
            <w:jc w:val="both"/>
          </w:pPr>
        </w:pPrChange>
      </w:pPr>
      <w:ins w:id="39" w:author="Angela Gasperin Martinazzo - ASCOM" w:date="2019-01-15T14:12:00Z">
        <w:r>
          <w:rPr>
            <w:rFonts w:asciiTheme="minorHAnsi" w:eastAsia="Times New Roman" w:hAnsiTheme="minorHAnsi"/>
            <w:b w:val="0"/>
            <w:sz w:val="24"/>
            <w:szCs w:val="24"/>
          </w:rPr>
          <w:t>O Ministério da Saúde define</w:t>
        </w:r>
      </w:ins>
      <w:ins w:id="40" w:author="Angela Gasperin Martinazzo - ASCOM" w:date="2019-01-15T11:12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 xml:space="preserve"> </w:t>
        </w:r>
        <w:proofErr w:type="gramStart"/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n</w:t>
        </w:r>
      </w:ins>
      <w:proofErr w:type="gramEnd"/>
      <w:del w:id="41" w:author="Angela Gasperin Martinazzo - ASCOM" w:date="2019-01-15T11:11:00Z">
        <w:r w:rsidR="006E3F17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>Ministério da Saúde declara n</w:delText>
        </w:r>
      </w:del>
      <w:r w:rsidR="006E3F17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ovos critérios para substituição de esquemas de TARV </w:t>
      </w:r>
      <w:ins w:id="42" w:author="Angela Gasperin Martinazzo - ASCOM" w:date="2019-01-15T11:12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pelo</w:t>
        </w:r>
      </w:ins>
      <w:del w:id="43" w:author="Angela Gasperin Martinazzo - ASCOM" w:date="2019-01-15T11:12:00Z">
        <w:r w:rsidR="006E3F17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>para o uso do</w:delText>
        </w:r>
      </w:del>
      <w:r w:rsidR="006E3F17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 dolutegravir e amplia</w:t>
      </w:r>
      <w:ins w:id="44" w:author="Angela Gasperin Martinazzo - ASCOM" w:date="2019-01-15T11:11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ç</w:t>
        </w:r>
      </w:ins>
      <w:ins w:id="45" w:author="Angela Gasperin Martinazzo - ASCOM" w:date="2019-01-15T11:12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ão da</w:t>
        </w:r>
      </w:ins>
      <w:r w:rsidR="006E3F17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 oferta para </w:t>
      </w:r>
      <w:del w:id="46" w:author="Angela Gasperin Martinazzo - ASCOM" w:date="2019-01-15T11:13:00Z">
        <w:r w:rsidR="006E3F17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 xml:space="preserve">atingir </w:delText>
        </w:r>
      </w:del>
      <w:ins w:id="47" w:author="Angela Gasperin Martinazzo - ASCOM" w:date="2019-01-15T11:13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alcançar</w:t>
        </w:r>
        <w:r w:rsidR="009B7E73" w:rsidRPr="001B0F25">
          <w:rPr>
            <w:rFonts w:asciiTheme="minorHAnsi" w:eastAsia="Times New Roman" w:hAnsiTheme="minorHAnsi"/>
            <w:b w:val="0"/>
            <w:sz w:val="24"/>
            <w:szCs w:val="24"/>
          </w:rPr>
          <w:t xml:space="preserve"> </w:t>
        </w:r>
      </w:ins>
      <w:r w:rsidR="006E3F17" w:rsidRPr="001B0F25">
        <w:rPr>
          <w:rFonts w:asciiTheme="minorHAnsi" w:eastAsia="Times New Roman" w:hAnsiTheme="minorHAnsi"/>
          <w:b w:val="0"/>
          <w:sz w:val="24"/>
          <w:szCs w:val="24"/>
        </w:rPr>
        <w:t>300 mil pacientes até 2018</w:t>
      </w:r>
      <w:del w:id="48" w:author="Angela Gasperin Martinazzo - ASCOM" w:date="2019-01-15T11:12:00Z">
        <w:r w:rsidR="006E3F17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>.</w:delText>
        </w:r>
      </w:del>
      <w:r w:rsidR="00C92137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 (</w:t>
      </w:r>
      <w:r w:rsidR="005C1A47" w:rsidRPr="001B0F25">
        <w:rPr>
          <w:rStyle w:val="Hyperlink"/>
          <w:rFonts w:asciiTheme="minorHAnsi" w:eastAsia="Times New Roman" w:hAnsiTheme="minorHAnsi"/>
          <w:b w:val="0"/>
          <w:color w:val="auto"/>
          <w:sz w:val="24"/>
          <w:szCs w:val="24"/>
        </w:rPr>
        <w:fldChar w:fldCharType="begin"/>
      </w:r>
      <w:r w:rsidR="005C1A47" w:rsidRPr="001B0F25">
        <w:rPr>
          <w:rStyle w:val="Hyperlink"/>
          <w:rFonts w:asciiTheme="minorHAnsi" w:eastAsia="Times New Roman" w:hAnsiTheme="minorHAnsi"/>
          <w:b w:val="0"/>
          <w:color w:val="auto"/>
          <w:sz w:val="24"/>
          <w:szCs w:val="24"/>
        </w:rPr>
        <w:instrText xml:space="preserve"> HYPERLINK "http://www.aids.gov.br/pt-br/noticias/conheca-os-novos-c</w:instrText>
      </w:r>
      <w:r w:rsidR="005C1A47" w:rsidRPr="001B0F25">
        <w:rPr>
          <w:rStyle w:val="Hyperlink"/>
          <w:rFonts w:asciiTheme="minorHAnsi" w:eastAsia="Times New Roman" w:hAnsiTheme="minorHAnsi"/>
          <w:b w:val="0"/>
          <w:color w:val="auto"/>
          <w:sz w:val="24"/>
          <w:szCs w:val="24"/>
        </w:rPr>
        <w:instrText xml:space="preserve">riterios-para-substituicao-de-esquemas-de-tarv-para-o-uso-do-dolutegravir" </w:instrText>
      </w:r>
      <w:r w:rsidR="005C1A47" w:rsidRPr="001B0F25">
        <w:rPr>
          <w:rStyle w:val="Hyperlink"/>
          <w:rFonts w:asciiTheme="minorHAnsi" w:eastAsia="Times New Roman" w:hAnsiTheme="minorHAnsi"/>
          <w:b w:val="0"/>
          <w:color w:val="auto"/>
          <w:sz w:val="24"/>
          <w:szCs w:val="24"/>
        </w:rPr>
        <w:fldChar w:fldCharType="separate"/>
      </w:r>
      <w:r w:rsidR="00C92137" w:rsidRPr="001B0F25">
        <w:rPr>
          <w:rStyle w:val="Hyperlink"/>
          <w:rFonts w:asciiTheme="minorHAnsi" w:eastAsia="Times New Roman" w:hAnsiTheme="minorHAnsi"/>
          <w:b w:val="0"/>
          <w:color w:val="auto"/>
          <w:sz w:val="24"/>
          <w:szCs w:val="24"/>
        </w:rPr>
        <w:t>http://www.aids.gov.br/pt-br/noticias/conheca-os-novos-criterios-para-substituicao-de-esquemas-de-tarv-para-o-uso-do-dolutegravir</w:t>
      </w:r>
      <w:r w:rsidR="005C1A47" w:rsidRPr="001B0F25">
        <w:rPr>
          <w:rStyle w:val="Hyperlink"/>
          <w:rFonts w:asciiTheme="minorHAnsi" w:eastAsia="Times New Roman" w:hAnsiTheme="minorHAnsi"/>
          <w:b w:val="0"/>
          <w:color w:val="auto"/>
          <w:sz w:val="24"/>
          <w:szCs w:val="24"/>
        </w:rPr>
        <w:fldChar w:fldCharType="end"/>
      </w:r>
      <w:r w:rsidR="00C92137" w:rsidRPr="001B0F25">
        <w:rPr>
          <w:rFonts w:asciiTheme="minorHAnsi" w:eastAsia="Times New Roman" w:hAnsiTheme="minorHAnsi"/>
          <w:b w:val="0"/>
          <w:sz w:val="24"/>
          <w:szCs w:val="24"/>
        </w:rPr>
        <w:t>)</w:t>
      </w:r>
      <w:ins w:id="49" w:author="Angela Gasperin Martinazzo - ASCOM" w:date="2019-01-15T11:12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.</w:t>
        </w:r>
      </w:ins>
      <w:r w:rsidR="00C92137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 </w:t>
      </w:r>
    </w:p>
    <w:p w14:paraId="4384F463" w14:textId="7B8DCF1D" w:rsidR="005F12B7" w:rsidRPr="001B0F25" w:rsidRDefault="00A61AAF" w:rsidP="0006118F">
      <w:pPr>
        <w:pStyle w:val="Ttulo2"/>
        <w:numPr>
          <w:ilvl w:val="0"/>
          <w:numId w:val="39"/>
        </w:numPr>
        <w:shd w:val="clear" w:color="auto" w:fill="FFFFFF"/>
        <w:spacing w:before="0" w:beforeAutospacing="0" w:after="120" w:afterAutospacing="0"/>
        <w:rPr>
          <w:rFonts w:asciiTheme="minorHAnsi" w:eastAsia="Times New Roman" w:hAnsiTheme="minorHAnsi"/>
          <w:b w:val="0"/>
          <w:sz w:val="24"/>
          <w:szCs w:val="24"/>
        </w:rPr>
        <w:pPrChange w:id="50" w:author="Angela Gasperin Martinazzo - ASCOM" w:date="2019-01-15T14:27:00Z">
          <w:pPr>
            <w:pStyle w:val="Ttulo2"/>
            <w:numPr>
              <w:numId w:val="39"/>
            </w:numPr>
            <w:shd w:val="clear" w:color="auto" w:fill="FFFFFF"/>
            <w:spacing w:before="0" w:beforeAutospacing="0" w:after="0" w:afterAutospacing="0"/>
            <w:ind w:left="720" w:hanging="360"/>
            <w:jc w:val="both"/>
          </w:pPr>
        </w:pPrChange>
      </w:pPr>
      <w:ins w:id="51" w:author="Angela Gasperin Martinazzo - ASCOM" w:date="2019-01-15T14:12:00Z">
        <w:r>
          <w:rPr>
            <w:rFonts w:asciiTheme="minorHAnsi" w:hAnsiTheme="minorHAnsi" w:cs="Arial"/>
            <w:b w:val="0"/>
            <w:sz w:val="24"/>
            <w:szCs w:val="24"/>
            <w:shd w:val="clear" w:color="auto" w:fill="FFFFFF"/>
          </w:rPr>
          <w:t>Incorporação da</w:t>
        </w:r>
      </w:ins>
      <w:ins w:id="52" w:author="Angela Gasperin Martinazzo - ASCOM" w:date="2019-01-15T11:13:00Z">
        <w:r w:rsidR="009B7E73">
          <w:rPr>
            <w:rFonts w:asciiTheme="minorHAnsi" w:hAnsiTheme="minorHAnsi" w:cs="Arial"/>
            <w:b w:val="0"/>
            <w:sz w:val="24"/>
            <w:szCs w:val="24"/>
            <w:shd w:val="clear" w:color="auto" w:fill="FFFFFF"/>
          </w:rPr>
          <w:t xml:space="preserve"> </w:t>
        </w:r>
        <w:proofErr w:type="spellStart"/>
        <w:r w:rsidR="009B7E73">
          <w:rPr>
            <w:rFonts w:asciiTheme="minorHAnsi" w:hAnsiTheme="minorHAnsi" w:cs="Arial"/>
            <w:b w:val="0"/>
            <w:sz w:val="24"/>
            <w:szCs w:val="24"/>
            <w:shd w:val="clear" w:color="auto" w:fill="FFFFFF"/>
          </w:rPr>
          <w:t>PrEP</w:t>
        </w:r>
      </w:ins>
      <w:proofErr w:type="spellEnd"/>
      <w:ins w:id="53" w:author="Angela Gasperin Martinazzo - ASCOM" w:date="2019-01-15T11:12:00Z">
        <w:r w:rsidR="009B7E73">
          <w:rPr>
            <w:rFonts w:asciiTheme="minorHAnsi" w:hAnsiTheme="minorHAnsi" w:cs="Arial"/>
            <w:b w:val="0"/>
            <w:sz w:val="24"/>
            <w:szCs w:val="24"/>
            <w:shd w:val="clear" w:color="auto" w:fill="FFFFFF"/>
          </w:rPr>
          <w:t xml:space="preserve"> </w:t>
        </w:r>
      </w:ins>
      <w:ins w:id="54" w:author="Angela Gasperin Martinazzo - ASCOM" w:date="2019-01-15T14:11:00Z">
        <w:r>
          <w:rPr>
            <w:rFonts w:asciiTheme="minorHAnsi" w:hAnsiTheme="minorHAnsi" w:cs="Arial"/>
            <w:b w:val="0"/>
            <w:sz w:val="24"/>
            <w:szCs w:val="24"/>
            <w:shd w:val="clear" w:color="auto" w:fill="FFFFFF"/>
          </w:rPr>
          <w:t>ao</w:t>
        </w:r>
      </w:ins>
      <w:del w:id="55" w:author="Angela Gasperin Martinazzo - ASCOM" w:date="2019-01-15T11:13:00Z">
        <w:r w:rsidR="00770E22" w:rsidRPr="001B0F25" w:rsidDel="009B7E73">
          <w:rPr>
            <w:rFonts w:asciiTheme="minorHAnsi" w:hAnsiTheme="minorHAnsi" w:cs="Arial"/>
            <w:b w:val="0"/>
            <w:sz w:val="24"/>
            <w:szCs w:val="24"/>
            <w:shd w:val="clear" w:color="auto" w:fill="FFFFFF"/>
          </w:rPr>
          <w:delText xml:space="preserve">O Ministério da Saúde incorpora </w:delText>
        </w:r>
      </w:del>
      <w:del w:id="56" w:author="Angela Gasperin Martinazzo - ASCOM" w:date="2019-01-15T14:11:00Z">
        <w:r w:rsidR="00770E22" w:rsidRPr="001B0F25" w:rsidDel="00A61AAF">
          <w:rPr>
            <w:rFonts w:asciiTheme="minorHAnsi" w:hAnsiTheme="minorHAnsi" w:cs="Arial"/>
            <w:b w:val="0"/>
            <w:sz w:val="24"/>
            <w:szCs w:val="24"/>
            <w:shd w:val="clear" w:color="auto" w:fill="FFFFFF"/>
          </w:rPr>
          <w:delText>no</w:delText>
        </w:r>
      </w:del>
      <w:r w:rsidR="00770E22" w:rsidRPr="001B0F25">
        <w:rPr>
          <w:rFonts w:asciiTheme="minorHAnsi" w:hAnsiTheme="minorHAnsi" w:cs="Arial"/>
          <w:b w:val="0"/>
          <w:sz w:val="24"/>
          <w:szCs w:val="24"/>
          <w:shd w:val="clear" w:color="auto" w:fill="FFFFFF"/>
        </w:rPr>
        <w:t xml:space="preserve"> Sistema Único de Saúde (SUS)</w:t>
      </w:r>
      <w:del w:id="57" w:author="Angela Gasperin Martinazzo - ASCOM" w:date="2019-01-15T11:13:00Z">
        <w:r w:rsidR="00770E22" w:rsidRPr="001B0F25" w:rsidDel="009B7E73">
          <w:rPr>
            <w:rFonts w:asciiTheme="minorHAnsi" w:hAnsiTheme="minorHAnsi" w:cs="Arial"/>
            <w:b w:val="0"/>
            <w:sz w:val="24"/>
            <w:szCs w:val="24"/>
            <w:shd w:val="clear" w:color="auto" w:fill="FFFFFF"/>
          </w:rPr>
          <w:delText xml:space="preserve"> </w:delText>
        </w:r>
        <w:r w:rsidR="005E1C68" w:rsidRPr="001B0F25" w:rsidDel="009B7E73">
          <w:rPr>
            <w:rFonts w:asciiTheme="minorHAnsi" w:hAnsiTheme="minorHAnsi" w:cs="Arial"/>
            <w:b w:val="0"/>
            <w:sz w:val="24"/>
            <w:szCs w:val="24"/>
            <w:shd w:val="clear" w:color="auto" w:fill="FFFFFF"/>
          </w:rPr>
          <w:delText>a PrEP</w:delText>
        </w:r>
      </w:del>
      <w:r w:rsidR="005E1C68" w:rsidRPr="001B0F25">
        <w:rPr>
          <w:rFonts w:asciiTheme="minorHAnsi" w:hAnsiTheme="minorHAnsi" w:cs="Arial"/>
          <w:b w:val="0"/>
          <w:sz w:val="24"/>
          <w:szCs w:val="24"/>
          <w:shd w:val="clear" w:color="auto" w:fill="FFFFFF"/>
        </w:rPr>
        <w:t xml:space="preserve"> </w:t>
      </w:r>
      <w:r w:rsidR="00770E22" w:rsidRPr="001B0F25">
        <w:rPr>
          <w:rFonts w:asciiTheme="minorHAnsi" w:hAnsiTheme="minorHAnsi" w:cs="Arial"/>
          <w:b w:val="0"/>
          <w:sz w:val="24"/>
          <w:szCs w:val="24"/>
          <w:shd w:val="clear" w:color="auto" w:fill="FFFFFF"/>
        </w:rPr>
        <w:t>para reduzir o risco da infecção pelo HIV antes da exposição ao vírus</w:t>
      </w:r>
      <w:del w:id="58" w:author="Angela Gasperin Martinazzo - ASCOM" w:date="2019-01-15T11:13:00Z">
        <w:r w:rsidR="00770E22" w:rsidRPr="001B0F25" w:rsidDel="009B7E73">
          <w:rPr>
            <w:rFonts w:asciiTheme="minorHAnsi" w:hAnsiTheme="minorHAnsi" w:cs="Arial"/>
            <w:b w:val="0"/>
            <w:sz w:val="24"/>
            <w:szCs w:val="24"/>
            <w:shd w:val="clear" w:color="auto" w:fill="FFFFFF"/>
          </w:rPr>
          <w:delText>.</w:delText>
        </w:r>
        <w:r w:rsidR="001B0F25" w:rsidRPr="001B0F25" w:rsidDel="009B7E73">
          <w:rPr>
            <w:rFonts w:asciiTheme="minorHAnsi" w:hAnsiTheme="minorHAnsi" w:cs="Arial"/>
            <w:b w:val="0"/>
            <w:sz w:val="24"/>
            <w:szCs w:val="24"/>
            <w:shd w:val="clear" w:color="auto" w:fill="FFFFFF"/>
          </w:rPr>
          <w:delText xml:space="preserve"> </w:delText>
        </w:r>
      </w:del>
      <w:ins w:id="59" w:author="Angela Gasperin Martinazzo - ASCOM" w:date="2019-01-15T11:13:00Z">
        <w:r w:rsidR="009B7E73">
          <w:rPr>
            <w:rFonts w:asciiTheme="minorHAnsi" w:hAnsiTheme="minorHAnsi" w:cs="Arial"/>
            <w:b w:val="0"/>
            <w:sz w:val="24"/>
            <w:szCs w:val="24"/>
            <w:shd w:val="clear" w:color="auto" w:fill="FFFFFF"/>
          </w:rPr>
          <w:t xml:space="preserve"> </w:t>
        </w:r>
      </w:ins>
      <w:r w:rsidR="00C92137" w:rsidRPr="001B0F25">
        <w:rPr>
          <w:rFonts w:asciiTheme="minorHAnsi" w:hAnsiTheme="minorHAnsi" w:cs="Arial"/>
          <w:b w:val="0"/>
          <w:sz w:val="24"/>
          <w:szCs w:val="24"/>
          <w:shd w:val="clear" w:color="auto" w:fill="FFFFFF"/>
        </w:rPr>
        <w:t>(</w:t>
      </w:r>
      <w:r w:rsidR="005C1A47" w:rsidRPr="001B0F25">
        <w:rPr>
          <w:rStyle w:val="Hyperlink"/>
          <w:rFonts w:asciiTheme="minorHAnsi" w:hAnsiTheme="minorHAnsi" w:cs="Arial"/>
          <w:b w:val="0"/>
          <w:color w:val="auto"/>
          <w:sz w:val="24"/>
          <w:szCs w:val="24"/>
          <w:shd w:val="clear" w:color="auto" w:fill="FFFFFF"/>
        </w:rPr>
        <w:fldChar w:fldCharType="begin"/>
      </w:r>
      <w:r w:rsidR="005C1A47" w:rsidRPr="001B0F25">
        <w:rPr>
          <w:rStyle w:val="Hyperlink"/>
          <w:rFonts w:asciiTheme="minorHAnsi" w:hAnsiTheme="minorHAnsi" w:cs="Arial"/>
          <w:b w:val="0"/>
          <w:color w:val="auto"/>
          <w:sz w:val="24"/>
          <w:szCs w:val="24"/>
          <w:shd w:val="clear" w:color="auto" w:fill="FFFFFF"/>
        </w:rPr>
        <w:instrText xml:space="preserve"> HYPERLINK "http://portalms.saude.gov.br/noticias/agencia-saude/28555-ministerio-da-saude-publica-protocolo-par</w:instrText>
      </w:r>
      <w:r w:rsidR="005C1A47" w:rsidRPr="001B0F25">
        <w:rPr>
          <w:rStyle w:val="Hyperlink"/>
          <w:rFonts w:asciiTheme="minorHAnsi" w:hAnsiTheme="minorHAnsi" w:cs="Arial"/>
          <w:b w:val="0"/>
          <w:color w:val="auto"/>
          <w:sz w:val="24"/>
          <w:szCs w:val="24"/>
          <w:shd w:val="clear" w:color="auto" w:fill="FFFFFF"/>
        </w:rPr>
        <w:instrText xml:space="preserve">a-utilizacao-da-prep" </w:instrText>
      </w:r>
      <w:r w:rsidR="005C1A47" w:rsidRPr="001B0F25">
        <w:rPr>
          <w:rStyle w:val="Hyperlink"/>
          <w:rFonts w:asciiTheme="minorHAnsi" w:hAnsiTheme="minorHAnsi" w:cs="Arial"/>
          <w:b w:val="0"/>
          <w:color w:val="auto"/>
          <w:sz w:val="24"/>
          <w:szCs w:val="24"/>
          <w:shd w:val="clear" w:color="auto" w:fill="FFFFFF"/>
        </w:rPr>
        <w:fldChar w:fldCharType="separate"/>
      </w:r>
      <w:r w:rsidR="00C92137" w:rsidRPr="001B0F25">
        <w:rPr>
          <w:rStyle w:val="Hyperlink"/>
          <w:rFonts w:asciiTheme="minorHAnsi" w:hAnsiTheme="minorHAnsi" w:cs="Arial"/>
          <w:b w:val="0"/>
          <w:color w:val="auto"/>
          <w:sz w:val="24"/>
          <w:szCs w:val="24"/>
          <w:shd w:val="clear" w:color="auto" w:fill="FFFFFF"/>
        </w:rPr>
        <w:t>http://portalms.saude.gov.br/noticias/agencia-saude/28555-ministerio-da-</w:t>
      </w:r>
      <w:r w:rsidR="00C92137" w:rsidRPr="001B0F25">
        <w:rPr>
          <w:rStyle w:val="Hyperlink"/>
          <w:rFonts w:asciiTheme="minorHAnsi" w:hAnsiTheme="minorHAnsi" w:cs="Arial"/>
          <w:b w:val="0"/>
          <w:color w:val="auto"/>
          <w:sz w:val="24"/>
          <w:szCs w:val="24"/>
          <w:shd w:val="clear" w:color="auto" w:fill="FFFFFF"/>
        </w:rPr>
        <w:t>saude-publica-protocolo-para-utilizacao-da-prep</w:t>
      </w:r>
      <w:r w:rsidR="005C1A47" w:rsidRPr="001B0F25">
        <w:rPr>
          <w:rStyle w:val="Hyperlink"/>
          <w:rFonts w:asciiTheme="minorHAnsi" w:hAnsiTheme="minorHAnsi" w:cs="Arial"/>
          <w:b w:val="0"/>
          <w:color w:val="auto"/>
          <w:sz w:val="24"/>
          <w:szCs w:val="24"/>
          <w:shd w:val="clear" w:color="auto" w:fill="FFFFFF"/>
        </w:rPr>
        <w:fldChar w:fldCharType="end"/>
      </w:r>
      <w:r w:rsidR="00C92137" w:rsidRPr="001B0F25">
        <w:rPr>
          <w:rFonts w:asciiTheme="minorHAnsi" w:hAnsiTheme="minorHAnsi" w:cs="Arial"/>
          <w:b w:val="0"/>
          <w:sz w:val="24"/>
          <w:szCs w:val="24"/>
          <w:shd w:val="clear" w:color="auto" w:fill="FFFFFF"/>
        </w:rPr>
        <w:t>)</w:t>
      </w:r>
      <w:ins w:id="60" w:author="Angela Gasperin Martinazzo - ASCOM" w:date="2019-01-15T11:13:00Z">
        <w:r w:rsidR="009B7E73">
          <w:rPr>
            <w:rFonts w:asciiTheme="minorHAnsi" w:hAnsiTheme="minorHAnsi" w:cs="Arial"/>
            <w:b w:val="0"/>
            <w:sz w:val="24"/>
            <w:szCs w:val="24"/>
            <w:shd w:val="clear" w:color="auto" w:fill="FFFFFF"/>
          </w:rPr>
          <w:t>.</w:t>
        </w:r>
      </w:ins>
      <w:r w:rsidR="00C92137" w:rsidRPr="001B0F25">
        <w:rPr>
          <w:rFonts w:asciiTheme="minorHAnsi" w:hAnsiTheme="minorHAnsi" w:cs="Arial"/>
          <w:b w:val="0"/>
          <w:sz w:val="24"/>
          <w:szCs w:val="24"/>
          <w:shd w:val="clear" w:color="auto" w:fill="FFFFFF"/>
        </w:rPr>
        <w:t xml:space="preserve"> </w:t>
      </w:r>
    </w:p>
    <w:p w14:paraId="7DDA06BA" w14:textId="77777777" w:rsidR="001B0F25" w:rsidRPr="001B0F25" w:rsidRDefault="001B0F25" w:rsidP="0006118F">
      <w:pPr>
        <w:pStyle w:val="Ttulo2"/>
        <w:shd w:val="clear" w:color="auto" w:fill="FFFFFF"/>
        <w:spacing w:before="0" w:beforeAutospacing="0" w:after="120" w:afterAutospacing="0"/>
        <w:rPr>
          <w:rFonts w:asciiTheme="minorHAnsi" w:eastAsia="Times New Roman" w:hAnsiTheme="minorHAnsi"/>
          <w:b w:val="0"/>
          <w:sz w:val="24"/>
          <w:szCs w:val="24"/>
        </w:rPr>
        <w:pPrChange w:id="61" w:author="Angela Gasperin Martinazzo - ASCOM" w:date="2019-01-15T14:27:00Z">
          <w:pPr>
            <w:pStyle w:val="Ttulo2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5EA058AC" w14:textId="77777777" w:rsidR="002265AD" w:rsidRPr="001B0F25" w:rsidRDefault="00507853" w:rsidP="0006118F">
      <w:pPr>
        <w:pStyle w:val="Ttulo2"/>
        <w:shd w:val="clear" w:color="auto" w:fill="FFFFFF"/>
        <w:spacing w:before="0" w:beforeAutospacing="0" w:after="120" w:afterAutospacing="0"/>
        <w:rPr>
          <w:rFonts w:asciiTheme="minorHAnsi" w:eastAsia="Times New Roman" w:hAnsiTheme="minorHAnsi"/>
          <w:b w:val="0"/>
          <w:sz w:val="24"/>
          <w:szCs w:val="24"/>
        </w:rPr>
        <w:pPrChange w:id="62" w:author="Angela Gasperin Martinazzo - ASCOM" w:date="2019-01-15T14:27:00Z">
          <w:pPr>
            <w:pStyle w:val="Ttulo2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Fonts w:asciiTheme="minorHAnsi" w:eastAsia="Times New Roman" w:hAnsiTheme="minorHAnsi"/>
          <w:b w:val="0"/>
          <w:sz w:val="24"/>
          <w:szCs w:val="24"/>
        </w:rPr>
        <w:t>2016</w:t>
      </w:r>
    </w:p>
    <w:p w14:paraId="4876AF1A" w14:textId="5BCA4847" w:rsidR="00507853" w:rsidRPr="001B0F25" w:rsidRDefault="00A61AAF" w:rsidP="0006118F">
      <w:pPr>
        <w:pStyle w:val="Ttulo2"/>
        <w:numPr>
          <w:ilvl w:val="0"/>
          <w:numId w:val="54"/>
        </w:numPr>
        <w:shd w:val="clear" w:color="auto" w:fill="FFFFFF"/>
        <w:spacing w:before="0" w:beforeAutospacing="0" w:after="120" w:afterAutospacing="0"/>
        <w:jc w:val="both"/>
        <w:rPr>
          <w:rFonts w:asciiTheme="minorHAnsi" w:eastAsia="Times New Roman" w:hAnsiTheme="minorHAnsi"/>
          <w:b w:val="0"/>
          <w:sz w:val="24"/>
          <w:szCs w:val="24"/>
        </w:rPr>
        <w:pPrChange w:id="63" w:author="Angela Gasperin Martinazzo - ASCOM" w:date="2019-01-15T14:30:00Z">
          <w:pPr>
            <w:pStyle w:val="Ttulo2"/>
            <w:numPr>
              <w:numId w:val="54"/>
            </w:numPr>
            <w:shd w:val="clear" w:color="auto" w:fill="FFFFFF"/>
            <w:spacing w:before="0" w:beforeAutospacing="0" w:after="0" w:afterAutospacing="0"/>
            <w:ind w:left="705" w:hanging="645"/>
            <w:jc w:val="both"/>
          </w:pPr>
        </w:pPrChange>
      </w:pPr>
      <w:ins w:id="64" w:author="Angela Gasperin Martinazzo - ASCOM" w:date="2019-01-15T14:11:00Z">
        <w:r>
          <w:rPr>
            <w:rFonts w:asciiTheme="minorHAnsi" w:eastAsia="Times New Roman" w:hAnsiTheme="minorHAnsi"/>
            <w:b w:val="0"/>
            <w:sz w:val="24"/>
            <w:szCs w:val="24"/>
          </w:rPr>
          <w:t>Divulgado o</w:t>
        </w:r>
      </w:ins>
      <w:del w:id="65" w:author="Angela Gasperin Martinazzo - ASCOM" w:date="2019-01-15T14:11:00Z">
        <w:r w:rsidR="002265AD" w:rsidRPr="001B0F25" w:rsidDel="00A61AAF">
          <w:rPr>
            <w:rFonts w:asciiTheme="minorHAnsi" w:eastAsia="Times New Roman" w:hAnsiTheme="minorHAnsi"/>
            <w:b w:val="0"/>
            <w:sz w:val="24"/>
            <w:szCs w:val="24"/>
          </w:rPr>
          <w:delText>O</w:delText>
        </w:r>
      </w:del>
      <w:r w:rsidR="002265AD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 estudo PARTNER</w:t>
      </w:r>
      <w:ins w:id="66" w:author="Angela Gasperin Martinazzo - ASCOM" w:date="2019-01-15T14:30:00Z">
        <w:r w:rsidR="0006118F">
          <w:rPr>
            <w:rFonts w:asciiTheme="minorHAnsi" w:eastAsia="Times New Roman" w:hAnsiTheme="minorHAnsi"/>
            <w:b w:val="0"/>
            <w:sz w:val="24"/>
            <w:szCs w:val="24"/>
          </w:rPr>
          <w:t>,</w:t>
        </w:r>
      </w:ins>
      <w:del w:id="67" w:author="Angela Gasperin Martinazzo - ASCOM" w:date="2019-01-15T14:30:00Z">
        <w:r w:rsidR="002265AD" w:rsidRPr="001B0F25" w:rsidDel="0006118F">
          <w:rPr>
            <w:rFonts w:asciiTheme="minorHAnsi" w:eastAsia="Times New Roman" w:hAnsiTheme="minorHAnsi"/>
            <w:b w:val="0"/>
            <w:sz w:val="24"/>
            <w:szCs w:val="24"/>
          </w:rPr>
          <w:delText xml:space="preserve"> é divulgado</w:delText>
        </w:r>
      </w:del>
      <w:r w:rsidR="002265AD" w:rsidRPr="001B0F25">
        <w:rPr>
          <w:rFonts w:asciiTheme="minorHAnsi" w:eastAsia="Times New Roman" w:hAnsiTheme="minorHAnsi"/>
          <w:b w:val="0"/>
          <w:sz w:val="24"/>
          <w:szCs w:val="24"/>
        </w:rPr>
        <w:t xml:space="preserve"> apresentando evidências seguras de que uma pessoa que vive com o HIV (PVHIV) e que se mantém indetectável não transmite o vírus para suas parcerias sexuais</w:t>
      </w:r>
      <w:del w:id="68" w:author="Angela Gasperin Martinazzo - ASCOM" w:date="2019-01-15T11:15:00Z">
        <w:r w:rsidR="002265AD" w:rsidRPr="001B0F25" w:rsidDel="009B7E73">
          <w:rPr>
            <w:rFonts w:asciiTheme="minorHAnsi" w:eastAsia="Times New Roman" w:hAnsiTheme="minorHAnsi"/>
            <w:b w:val="0"/>
            <w:sz w:val="24"/>
            <w:szCs w:val="24"/>
          </w:rPr>
          <w:delText>;</w:delText>
        </w:r>
      </w:del>
      <w:ins w:id="69" w:author="Angela Gasperin Martinazzo - ASCOM" w:date="2019-01-15T11:15:00Z">
        <w:r w:rsidR="009B7E73">
          <w:rPr>
            <w:rFonts w:asciiTheme="minorHAnsi" w:eastAsia="Times New Roman" w:hAnsiTheme="minorHAnsi"/>
            <w:b w:val="0"/>
            <w:sz w:val="24"/>
            <w:szCs w:val="24"/>
          </w:rPr>
          <w:t>.</w:t>
        </w:r>
      </w:ins>
    </w:p>
    <w:p w14:paraId="0C285283" w14:textId="77777777" w:rsidR="002265AD" w:rsidRPr="001B0F25" w:rsidRDefault="002265AD" w:rsidP="0006118F">
      <w:pPr>
        <w:pStyle w:val="Ttulo2"/>
        <w:shd w:val="clear" w:color="auto" w:fill="FFFFFF"/>
        <w:spacing w:before="0" w:beforeAutospacing="0" w:after="120" w:afterAutospacing="0"/>
        <w:rPr>
          <w:rFonts w:asciiTheme="minorHAnsi" w:eastAsia="Times New Roman" w:hAnsiTheme="minorHAnsi"/>
          <w:b w:val="0"/>
          <w:strike/>
          <w:sz w:val="24"/>
          <w:szCs w:val="24"/>
        </w:rPr>
        <w:pPrChange w:id="70" w:author="Angela Gasperin Martinazzo - ASCOM" w:date="2019-01-15T14:30:00Z">
          <w:pPr>
            <w:pStyle w:val="Ttulo2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1FDD7868" w14:textId="77777777" w:rsidR="00507853" w:rsidRPr="001B0F25" w:rsidRDefault="00507853" w:rsidP="0006118F">
      <w:pPr>
        <w:pStyle w:val="Ttulo2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/>
          <w:sz w:val="24"/>
          <w:szCs w:val="24"/>
        </w:rPr>
        <w:pPrChange w:id="71" w:author="Angela Gasperin Martinazzo - ASCOM" w:date="2019-01-15T14:30:00Z">
          <w:pPr>
            <w:pStyle w:val="Ttulo2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sz w:val="24"/>
          <w:szCs w:val="24"/>
        </w:rPr>
        <w:t>2014</w:t>
      </w:r>
    </w:p>
    <w:p w14:paraId="0E60FF9B" w14:textId="43222FF6" w:rsidR="00507853" w:rsidRPr="001B0F25" w:rsidRDefault="00D41A25" w:rsidP="0006118F">
      <w:pPr>
        <w:numPr>
          <w:ilvl w:val="0"/>
          <w:numId w:val="1"/>
        </w:numPr>
        <w:shd w:val="clear" w:color="auto" w:fill="FFFFFF"/>
        <w:spacing w:after="120"/>
        <w:rPr>
          <w:rFonts w:asciiTheme="minorHAnsi" w:hAnsiTheme="minorHAnsi"/>
          <w:sz w:val="24"/>
          <w:szCs w:val="24"/>
        </w:rPr>
        <w:pPrChange w:id="72" w:author="Angela Gasperin Martinazzo - ASCOM" w:date="2019-01-15T14:30:00Z">
          <w:pPr>
            <w:numPr>
              <w:numId w:val="1"/>
            </w:numPr>
            <w:shd w:val="clear" w:color="auto" w:fill="FFFFFF"/>
            <w:tabs>
              <w:tab w:val="num" w:pos="720"/>
            </w:tabs>
            <w:ind w:left="720" w:hanging="360"/>
            <w:jc w:val="both"/>
          </w:pPr>
        </w:pPrChange>
      </w:pPr>
      <w:ins w:id="73" w:author="Angela Gasperin Martinazzo - ASCOM" w:date="2019-01-15T11:48:00Z">
        <w:r>
          <w:rPr>
            <w:rFonts w:asciiTheme="minorHAnsi" w:hAnsiTheme="minorHAnsi"/>
            <w:sz w:val="24"/>
            <w:szCs w:val="24"/>
          </w:rPr>
          <w:t>Implementação do t</w:t>
        </w:r>
      </w:ins>
      <w:del w:id="74" w:author="Angela Gasperin Martinazzo - ASCOM" w:date="2019-01-15T11:48:00Z">
        <w:r w:rsidR="00507853" w:rsidRPr="001B0F25" w:rsidDel="00D41A25">
          <w:rPr>
            <w:rFonts w:asciiTheme="minorHAnsi" w:hAnsiTheme="minorHAnsi"/>
            <w:sz w:val="24"/>
            <w:szCs w:val="24"/>
          </w:rPr>
          <w:delText>T</w:delText>
        </w:r>
      </w:del>
      <w:r w:rsidR="00507853" w:rsidRPr="001B0F25">
        <w:rPr>
          <w:rFonts w:asciiTheme="minorHAnsi" w:hAnsiTheme="minorHAnsi"/>
          <w:sz w:val="24"/>
          <w:szCs w:val="24"/>
        </w:rPr>
        <w:t>ratamento universal para as pessoas vivendo com HIV</w:t>
      </w:r>
      <w:r w:rsidR="00AA5D1C" w:rsidRPr="001B0F25">
        <w:rPr>
          <w:rFonts w:asciiTheme="minorHAnsi" w:hAnsiTheme="minorHAnsi"/>
          <w:sz w:val="24"/>
          <w:szCs w:val="24"/>
        </w:rPr>
        <w:t xml:space="preserve"> (PVHIV)</w:t>
      </w:r>
      <w:r w:rsidR="00507853" w:rsidRPr="001B0F25">
        <w:rPr>
          <w:rFonts w:asciiTheme="minorHAnsi" w:hAnsiTheme="minorHAnsi"/>
          <w:sz w:val="24"/>
          <w:szCs w:val="24"/>
        </w:rPr>
        <w:t xml:space="preserve">. Antes, o tratamento era somente iniciado quando o paciente apresentava </w:t>
      </w:r>
      <w:r w:rsidR="00AA5D1C" w:rsidRPr="001B0F25">
        <w:rPr>
          <w:rFonts w:asciiTheme="minorHAnsi" w:hAnsiTheme="minorHAnsi"/>
          <w:sz w:val="24"/>
          <w:szCs w:val="24"/>
        </w:rPr>
        <w:t>queda na imunidade</w:t>
      </w:r>
      <w:r w:rsidR="005E1C68" w:rsidRPr="001B0F25">
        <w:rPr>
          <w:rFonts w:asciiTheme="minorHAnsi" w:hAnsiTheme="minorHAnsi"/>
          <w:sz w:val="24"/>
          <w:szCs w:val="24"/>
        </w:rPr>
        <w:t>.</w:t>
      </w:r>
    </w:p>
    <w:p w14:paraId="3A3A9E46" w14:textId="77777777" w:rsidR="005E1C68" w:rsidRPr="001B0F25" w:rsidRDefault="005E1C68" w:rsidP="0006118F">
      <w:pPr>
        <w:pStyle w:val="NormalWeb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/>
          <w:b w:val="0"/>
        </w:rPr>
        <w:pPrChange w:id="75" w:author="Angela Gasperin Martinazzo - ASCOM" w:date="2019-01-15T14:30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75D6A969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76" w:author="Angela Gasperin Martinazzo - ASCOM" w:date="2019-01-15T14:30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2013</w:t>
      </w:r>
    </w:p>
    <w:p w14:paraId="472E1402" w14:textId="118A8918" w:rsidR="00507853" w:rsidRPr="00D41A25" w:rsidRDefault="00507853" w:rsidP="0006118F">
      <w:pPr>
        <w:pStyle w:val="PargrafodaLista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77" w:author="Angela Gasperin Martinazzo - ASCOM" w:date="2019-01-15T11:48:00Z">
            <w:rPr/>
          </w:rPrChange>
        </w:rPr>
        <w:pPrChange w:id="78" w:author="Angela Gasperin Martinazzo - ASCOM" w:date="2019-01-15T14:30:00Z">
          <w:pPr>
            <w:numPr>
              <w:numId w:val="2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D41A25">
        <w:rPr>
          <w:sz w:val="24"/>
          <w:szCs w:val="24"/>
          <w:rPrChange w:id="79" w:author="Angela Gasperin Martinazzo - ASCOM" w:date="2019-01-15T11:48:00Z">
            <w:rPr/>
          </w:rPrChange>
        </w:rPr>
        <w:t>An</w:t>
      </w:r>
      <w:ins w:id="80" w:author="Angela Gasperin Martinazzo - ASCOM" w:date="2019-01-15T14:12:00Z">
        <w:r w:rsidR="00A61AAF">
          <w:rPr>
            <w:sz w:val="24"/>
            <w:szCs w:val="24"/>
          </w:rPr>
          <w:t>unciado o</w:t>
        </w:r>
      </w:ins>
      <w:del w:id="81" w:author="Angela Gasperin Martinazzo - ASCOM" w:date="2019-01-15T14:12:00Z">
        <w:r w:rsidRPr="00D41A25" w:rsidDel="00A61AAF">
          <w:rPr>
            <w:sz w:val="24"/>
            <w:szCs w:val="24"/>
            <w:rPrChange w:id="82" w:author="Angela Gasperin Martinazzo - ASCOM" w:date="2019-01-15T11:48:00Z">
              <w:rPr/>
            </w:rPrChange>
          </w:rPr>
          <w:delText>úncio do</w:delText>
        </w:r>
      </w:del>
      <w:r w:rsidRPr="00D41A25">
        <w:rPr>
          <w:sz w:val="24"/>
          <w:szCs w:val="24"/>
          <w:rPrChange w:id="83" w:author="Angela Gasperin Martinazzo - ASCOM" w:date="2019-01-15T11:48:00Z">
            <w:rPr/>
          </w:rPrChange>
        </w:rPr>
        <w:t xml:space="preserve"> "3 em 1", unindo as drogas </w:t>
      </w:r>
      <w:proofErr w:type="spellStart"/>
      <w:ins w:id="84" w:author="Angela Gasperin Martinazzo - ASCOM" w:date="2019-01-15T11:48:00Z">
        <w:r w:rsidR="00D41A25">
          <w:rPr>
            <w:sz w:val="24"/>
            <w:szCs w:val="24"/>
          </w:rPr>
          <w:t>l</w:t>
        </w:r>
      </w:ins>
      <w:del w:id="85" w:author="Angela Gasperin Martinazzo - ASCOM" w:date="2019-01-15T11:48:00Z">
        <w:r w:rsidRPr="00D41A25" w:rsidDel="00D41A25">
          <w:rPr>
            <w:sz w:val="24"/>
            <w:szCs w:val="24"/>
            <w:rPrChange w:id="86" w:author="Angela Gasperin Martinazzo - ASCOM" w:date="2019-01-15T11:48:00Z">
              <w:rPr/>
            </w:rPrChange>
          </w:rPr>
          <w:delText>L</w:delText>
        </w:r>
      </w:del>
      <w:r w:rsidRPr="00D41A25">
        <w:rPr>
          <w:sz w:val="24"/>
          <w:szCs w:val="24"/>
          <w:rPrChange w:id="87" w:author="Angela Gasperin Martinazzo - ASCOM" w:date="2019-01-15T11:48:00Z">
            <w:rPr/>
          </w:rPrChange>
        </w:rPr>
        <w:t>amivudina</w:t>
      </w:r>
      <w:proofErr w:type="spellEnd"/>
      <w:r w:rsidRPr="00D41A25">
        <w:rPr>
          <w:sz w:val="24"/>
          <w:szCs w:val="24"/>
          <w:rPrChange w:id="88" w:author="Angela Gasperin Martinazzo - ASCOM" w:date="2019-01-15T11:48:00Z">
            <w:rPr/>
          </w:rPrChange>
        </w:rPr>
        <w:t xml:space="preserve">, </w:t>
      </w:r>
      <w:del w:id="89" w:author="Angela Gasperin Martinazzo - ASCOM" w:date="2019-01-15T11:48:00Z">
        <w:r w:rsidRPr="00D41A25" w:rsidDel="00D41A25">
          <w:rPr>
            <w:sz w:val="24"/>
            <w:szCs w:val="24"/>
            <w:rPrChange w:id="90" w:author="Angela Gasperin Martinazzo - ASCOM" w:date="2019-01-15T11:48:00Z">
              <w:rPr/>
            </w:rPrChange>
          </w:rPr>
          <w:delText>T</w:delText>
        </w:r>
      </w:del>
      <w:proofErr w:type="spellStart"/>
      <w:ins w:id="91" w:author="Angela Gasperin Martinazzo - ASCOM" w:date="2019-01-15T11:48:00Z">
        <w:r w:rsidR="00D41A25">
          <w:rPr>
            <w:sz w:val="24"/>
            <w:szCs w:val="24"/>
          </w:rPr>
          <w:t>t</w:t>
        </w:r>
      </w:ins>
      <w:r w:rsidRPr="00D41A25">
        <w:rPr>
          <w:sz w:val="24"/>
          <w:szCs w:val="24"/>
          <w:rPrChange w:id="92" w:author="Angela Gasperin Martinazzo - ASCOM" w:date="2019-01-15T11:48:00Z">
            <w:rPr/>
          </w:rPrChange>
        </w:rPr>
        <w:t>enofovir</w:t>
      </w:r>
      <w:proofErr w:type="spellEnd"/>
      <w:r w:rsidRPr="00D41A25">
        <w:rPr>
          <w:sz w:val="24"/>
          <w:szCs w:val="24"/>
          <w:rPrChange w:id="93" w:author="Angela Gasperin Martinazzo - ASCOM" w:date="2019-01-15T11:48:00Z">
            <w:rPr/>
          </w:rPrChange>
        </w:rPr>
        <w:t xml:space="preserve"> e </w:t>
      </w:r>
      <w:del w:id="94" w:author="Angela Gasperin Martinazzo - ASCOM" w:date="2019-01-15T11:48:00Z">
        <w:r w:rsidRPr="00D41A25" w:rsidDel="00D41A25">
          <w:rPr>
            <w:sz w:val="24"/>
            <w:szCs w:val="24"/>
            <w:rPrChange w:id="95" w:author="Angela Gasperin Martinazzo - ASCOM" w:date="2019-01-15T11:48:00Z">
              <w:rPr/>
            </w:rPrChange>
          </w:rPr>
          <w:delText>E</w:delText>
        </w:r>
      </w:del>
      <w:proofErr w:type="spellStart"/>
      <w:ins w:id="96" w:author="Angela Gasperin Martinazzo - ASCOM" w:date="2019-01-15T11:48:00Z">
        <w:r w:rsidR="00D41A25">
          <w:rPr>
            <w:sz w:val="24"/>
            <w:szCs w:val="24"/>
          </w:rPr>
          <w:t>e</w:t>
        </w:r>
      </w:ins>
      <w:r w:rsidRPr="00D41A25">
        <w:rPr>
          <w:sz w:val="24"/>
          <w:szCs w:val="24"/>
          <w:rPrChange w:id="97" w:author="Angela Gasperin Martinazzo - ASCOM" w:date="2019-01-15T11:48:00Z">
            <w:rPr/>
          </w:rPrChange>
        </w:rPr>
        <w:t>favirenz</w:t>
      </w:r>
      <w:proofErr w:type="spellEnd"/>
      <w:r w:rsidRPr="00D41A25">
        <w:rPr>
          <w:sz w:val="24"/>
          <w:szCs w:val="24"/>
          <w:rPrChange w:id="98" w:author="Angela Gasperin Martinazzo - ASCOM" w:date="2019-01-15T11:48:00Z">
            <w:rPr/>
          </w:rPrChange>
        </w:rPr>
        <w:t xml:space="preserve"> em um único comprimido</w:t>
      </w:r>
      <w:del w:id="99" w:author="Angela Gasperin Martinazzo - ASCOM" w:date="2019-01-15T11:48:00Z">
        <w:r w:rsidRPr="00D41A25" w:rsidDel="00D41A25">
          <w:rPr>
            <w:sz w:val="24"/>
            <w:szCs w:val="24"/>
            <w:rPrChange w:id="100" w:author="Angela Gasperin Martinazzo - ASCOM" w:date="2019-01-15T11:48:00Z">
              <w:rPr/>
            </w:rPrChange>
          </w:rPr>
          <w:delText>;</w:delText>
        </w:r>
      </w:del>
      <w:ins w:id="101" w:author="Angela Gasperin Martinazzo - ASCOM" w:date="2019-01-15T11:48:00Z">
        <w:r w:rsidR="00D41A25">
          <w:rPr>
            <w:sz w:val="24"/>
            <w:szCs w:val="24"/>
          </w:rPr>
          <w:t>.</w:t>
        </w:r>
      </w:ins>
    </w:p>
    <w:p w14:paraId="4DC27C19" w14:textId="08B9C18C" w:rsidR="00507853" w:rsidRPr="00D41A25" w:rsidRDefault="00D41A25" w:rsidP="0006118F">
      <w:pPr>
        <w:pStyle w:val="PargrafodaLista"/>
        <w:numPr>
          <w:ilvl w:val="0"/>
          <w:numId w:val="2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102" w:author="Angela Gasperin Martinazzo - ASCOM" w:date="2019-01-15T11:48:00Z">
            <w:rPr/>
          </w:rPrChange>
        </w:rPr>
        <w:pPrChange w:id="103" w:author="Angela Gasperin Martinazzo - ASCOM" w:date="2019-01-15T14:30:00Z">
          <w:pPr>
            <w:numPr>
              <w:numId w:val="2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ins w:id="104" w:author="Angela Gasperin Martinazzo - ASCOM" w:date="2019-01-15T11:48:00Z">
        <w:r>
          <w:rPr>
            <w:sz w:val="24"/>
            <w:szCs w:val="24"/>
          </w:rPr>
          <w:t>Adoção da p</w:t>
        </w:r>
      </w:ins>
      <w:del w:id="105" w:author="Angela Gasperin Martinazzo - ASCOM" w:date="2019-01-15T11:48:00Z">
        <w:r w:rsidR="00507853" w:rsidRPr="00D41A25" w:rsidDel="00D41A25">
          <w:rPr>
            <w:sz w:val="24"/>
            <w:szCs w:val="24"/>
            <w:rPrChange w:id="106" w:author="Angela Gasperin Martinazzo - ASCOM" w:date="2019-01-15T11:48:00Z">
              <w:rPr/>
            </w:rPrChange>
          </w:rPr>
          <w:delText>P</w:delText>
        </w:r>
      </w:del>
      <w:r w:rsidR="00507853" w:rsidRPr="00D41A25">
        <w:rPr>
          <w:sz w:val="24"/>
          <w:szCs w:val="24"/>
          <w:rPrChange w:id="107" w:author="Angela Gasperin Martinazzo - ASCOM" w:date="2019-01-15T11:48:00Z">
            <w:rPr/>
          </w:rPrChange>
        </w:rPr>
        <w:t>olítica de tratamento como prevenção do HIV</w:t>
      </w:r>
      <w:del w:id="108" w:author="Angela Gasperin Martinazzo - ASCOM" w:date="2019-01-15T11:48:00Z">
        <w:r w:rsidR="00507853" w:rsidRPr="00D41A25" w:rsidDel="00D41A25">
          <w:rPr>
            <w:sz w:val="24"/>
            <w:szCs w:val="24"/>
            <w:rPrChange w:id="109" w:author="Angela Gasperin Martinazzo - ASCOM" w:date="2019-01-15T11:48:00Z">
              <w:rPr/>
            </w:rPrChange>
          </w:rPr>
          <w:delText xml:space="preserve"> é adotada</w:delText>
        </w:r>
      </w:del>
      <w:r w:rsidR="00507853" w:rsidRPr="00D41A25">
        <w:rPr>
          <w:sz w:val="24"/>
          <w:szCs w:val="24"/>
          <w:rPrChange w:id="110" w:author="Angela Gasperin Martinazzo - ASCOM" w:date="2019-01-15T11:48:00Z">
            <w:rPr/>
          </w:rPrChange>
        </w:rPr>
        <w:t xml:space="preserve"> no país</w:t>
      </w:r>
      <w:del w:id="111" w:author="Angela Gasperin Martinazzo - ASCOM" w:date="2019-01-15T11:48:00Z">
        <w:r w:rsidR="00507853" w:rsidRPr="00D41A25" w:rsidDel="00D41A25">
          <w:rPr>
            <w:sz w:val="24"/>
            <w:szCs w:val="24"/>
            <w:rPrChange w:id="112" w:author="Angela Gasperin Martinazzo - ASCOM" w:date="2019-01-15T11:48:00Z">
              <w:rPr/>
            </w:rPrChange>
          </w:rPr>
          <w:delText>;</w:delText>
        </w:r>
      </w:del>
      <w:ins w:id="113" w:author="Angela Gasperin Martinazzo - ASCOM" w:date="2019-01-15T11:48:00Z">
        <w:r>
          <w:rPr>
            <w:sz w:val="24"/>
            <w:szCs w:val="24"/>
          </w:rPr>
          <w:t>.</w:t>
        </w:r>
      </w:ins>
    </w:p>
    <w:p w14:paraId="391FB016" w14:textId="77777777" w:rsidR="005E1C68" w:rsidRPr="001B0F25" w:rsidRDefault="005E1C68" w:rsidP="0006118F">
      <w:pPr>
        <w:pStyle w:val="NormalWeb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/>
          <w:b w:val="0"/>
        </w:rPr>
        <w:pPrChange w:id="114" w:author="Angela Gasperin Martinazzo - ASCOM" w:date="2019-01-15T14:30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0FB31024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highlight w:val="yellow"/>
        </w:rPr>
        <w:pPrChange w:id="115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  <w:highlight w:val="yellow"/>
        </w:rPr>
        <w:t>2012</w:t>
      </w:r>
    </w:p>
    <w:p w14:paraId="637EE7E1" w14:textId="46EEB098" w:rsidR="00507853" w:rsidRPr="001B0F25" w:rsidRDefault="00507853" w:rsidP="0006118F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Theme="minorHAnsi" w:hAnsiTheme="minorHAnsi"/>
          <w:sz w:val="24"/>
          <w:szCs w:val="24"/>
          <w:highlight w:val="yellow"/>
        </w:rPr>
        <w:pPrChange w:id="116" w:author="Angela Gasperin Martinazzo - ASCOM" w:date="2019-01-15T14:27:00Z">
          <w:pPr>
            <w:numPr>
              <w:numId w:val="3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1B0F25">
        <w:rPr>
          <w:rFonts w:asciiTheme="minorHAnsi" w:hAnsiTheme="minorHAnsi"/>
          <w:sz w:val="24"/>
          <w:szCs w:val="24"/>
          <w:highlight w:val="yellow"/>
        </w:rPr>
        <w:lastRenderedPageBreak/>
        <w:t xml:space="preserve">Ampliação do uso precoce de antirretrovirais </w:t>
      </w:r>
      <w:ins w:id="117" w:author="Angela Gasperin Martinazzo - ASCOM" w:date="2019-01-15T11:49:00Z">
        <w:r w:rsidR="00D41A25">
          <w:rPr>
            <w:rFonts w:asciiTheme="minorHAnsi" w:hAnsiTheme="minorHAnsi"/>
            <w:sz w:val="24"/>
            <w:szCs w:val="24"/>
            <w:highlight w:val="yellow"/>
          </w:rPr>
          <w:t xml:space="preserve">para pessoas com </w:t>
        </w:r>
      </w:ins>
      <w:r w:rsidRPr="001B0F25">
        <w:rPr>
          <w:rFonts w:asciiTheme="minorHAnsi" w:hAnsiTheme="minorHAnsi"/>
          <w:sz w:val="24"/>
          <w:szCs w:val="24"/>
          <w:highlight w:val="yellow"/>
        </w:rPr>
        <w:t xml:space="preserve">CD4 igual ou </w:t>
      </w:r>
      <w:ins w:id="118" w:author="Angela Gasperin Martinazzo - ASCOM" w:date="2019-01-15T11:49:00Z">
        <w:r w:rsidR="00D41A25">
          <w:rPr>
            <w:rFonts w:asciiTheme="minorHAnsi" w:hAnsiTheme="minorHAnsi"/>
            <w:sz w:val="24"/>
            <w:szCs w:val="24"/>
            <w:highlight w:val="yellow"/>
          </w:rPr>
          <w:t>inferior a</w:t>
        </w:r>
      </w:ins>
      <w:del w:id="119" w:author="Angela Gasperin Martinazzo - ASCOM" w:date="2019-01-15T11:49:00Z">
        <w:r w:rsidRPr="001B0F25" w:rsidDel="00D41A25">
          <w:rPr>
            <w:rFonts w:asciiTheme="minorHAnsi" w:hAnsiTheme="minorHAnsi"/>
            <w:sz w:val="24"/>
            <w:szCs w:val="24"/>
            <w:highlight w:val="yellow"/>
          </w:rPr>
          <w:delText>menos que</w:delText>
        </w:r>
      </w:del>
      <w:r w:rsidRPr="001B0F25">
        <w:rPr>
          <w:rFonts w:asciiTheme="minorHAnsi" w:hAnsiTheme="minorHAnsi"/>
          <w:sz w:val="24"/>
          <w:szCs w:val="24"/>
          <w:highlight w:val="yellow"/>
        </w:rPr>
        <w:t xml:space="preserve"> 350</w:t>
      </w:r>
      <w:ins w:id="120" w:author="Angela Gasperin Martinazzo - ASCOM" w:date="2019-01-15T11:49:00Z">
        <w:r w:rsidR="00D41A25">
          <w:rPr>
            <w:rFonts w:asciiTheme="minorHAnsi" w:hAnsiTheme="minorHAnsi"/>
            <w:sz w:val="24"/>
            <w:szCs w:val="24"/>
            <w:highlight w:val="yellow"/>
          </w:rPr>
          <w:t xml:space="preserve"> </w:t>
        </w:r>
      </w:ins>
      <w:r w:rsidRPr="001B0F25">
        <w:rPr>
          <w:rFonts w:asciiTheme="minorHAnsi" w:hAnsiTheme="minorHAnsi"/>
          <w:sz w:val="24"/>
          <w:szCs w:val="24"/>
          <w:highlight w:val="yellow"/>
        </w:rPr>
        <w:t>células/mm³.</w:t>
      </w:r>
    </w:p>
    <w:p w14:paraId="1692826D" w14:textId="2165E37D" w:rsidR="00507853" w:rsidRPr="001B0F25" w:rsidRDefault="00A61AAF" w:rsidP="0006118F">
      <w:pPr>
        <w:numPr>
          <w:ilvl w:val="0"/>
          <w:numId w:val="3"/>
        </w:numPr>
        <w:shd w:val="clear" w:color="auto" w:fill="FFFFFF"/>
        <w:spacing w:after="120"/>
        <w:ind w:left="450"/>
        <w:jc w:val="both"/>
        <w:rPr>
          <w:rFonts w:asciiTheme="minorHAnsi" w:hAnsiTheme="minorHAnsi"/>
          <w:sz w:val="24"/>
          <w:szCs w:val="24"/>
          <w:highlight w:val="yellow"/>
        </w:rPr>
        <w:pPrChange w:id="121" w:author="Angela Gasperin Martinazzo - ASCOM" w:date="2019-01-15T14:27:00Z">
          <w:pPr>
            <w:numPr>
              <w:numId w:val="3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ins w:id="122" w:author="Angela Gasperin Martinazzo - ASCOM" w:date="2019-01-15T14:13:00Z">
        <w:r>
          <w:rPr>
            <w:rFonts w:asciiTheme="minorHAnsi" w:hAnsiTheme="minorHAnsi"/>
            <w:sz w:val="24"/>
            <w:szCs w:val="24"/>
            <w:highlight w:val="yellow"/>
          </w:rPr>
          <w:t xml:space="preserve">O </w:t>
        </w:r>
      </w:ins>
      <w:r w:rsidR="00507853" w:rsidRPr="001B0F25">
        <w:rPr>
          <w:rFonts w:asciiTheme="minorHAnsi" w:hAnsiTheme="minorHAnsi"/>
          <w:sz w:val="24"/>
          <w:szCs w:val="24"/>
          <w:highlight w:val="yellow"/>
        </w:rPr>
        <w:t xml:space="preserve">Ministério da Saúde inclui a possibilidade de antecipação do início do tratamento entre parceiros sexuais fixos </w:t>
      </w:r>
      <w:proofErr w:type="spellStart"/>
      <w:r w:rsidR="00507853" w:rsidRPr="001B0F25">
        <w:rPr>
          <w:rFonts w:asciiTheme="minorHAnsi" w:hAnsiTheme="minorHAnsi"/>
          <w:sz w:val="24"/>
          <w:szCs w:val="24"/>
          <w:highlight w:val="yellow"/>
        </w:rPr>
        <w:t>sorodi</w:t>
      </w:r>
      <w:r w:rsidR="00171133" w:rsidRPr="001B0F25">
        <w:rPr>
          <w:rFonts w:asciiTheme="minorHAnsi" w:hAnsiTheme="minorHAnsi"/>
          <w:sz w:val="24"/>
          <w:szCs w:val="24"/>
          <w:highlight w:val="yellow"/>
        </w:rPr>
        <w:t>ferentes</w:t>
      </w:r>
      <w:proofErr w:type="spellEnd"/>
      <w:r w:rsidR="00507853" w:rsidRPr="001B0F25">
        <w:rPr>
          <w:rFonts w:asciiTheme="minorHAnsi" w:hAnsiTheme="minorHAnsi"/>
          <w:sz w:val="24"/>
          <w:szCs w:val="24"/>
          <w:highlight w:val="yellow"/>
        </w:rPr>
        <w:t>.</w:t>
      </w:r>
    </w:p>
    <w:p w14:paraId="0DA2415A" w14:textId="77777777" w:rsidR="00D62992" w:rsidRPr="001B0F25" w:rsidRDefault="00D62992" w:rsidP="0006118F">
      <w:pPr>
        <w:pStyle w:val="NormalWeb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/>
          <w:b w:val="0"/>
        </w:rPr>
        <w:pPrChange w:id="123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24B1E48D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124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2011</w:t>
      </w:r>
    </w:p>
    <w:p w14:paraId="5799BA4E" w14:textId="14AB4E05" w:rsidR="00507853" w:rsidRPr="001B0F25" w:rsidRDefault="00A61AAF" w:rsidP="0006118F">
      <w:pPr>
        <w:numPr>
          <w:ilvl w:val="0"/>
          <w:numId w:val="4"/>
        </w:numPr>
        <w:shd w:val="clear" w:color="auto" w:fill="FFFFFF"/>
        <w:spacing w:after="120"/>
        <w:ind w:left="450"/>
        <w:rPr>
          <w:rFonts w:asciiTheme="minorHAnsi" w:hAnsiTheme="minorHAnsi"/>
          <w:sz w:val="24"/>
          <w:szCs w:val="24"/>
        </w:rPr>
        <w:pPrChange w:id="125" w:author="Angela Gasperin Martinazzo - ASCOM" w:date="2019-01-15T14:27:00Z">
          <w:pPr>
            <w:numPr>
              <w:numId w:val="4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ins w:id="126" w:author="Angela Gasperin Martinazzo - ASCOM" w:date="2019-01-15T14:14:00Z">
        <w:r>
          <w:rPr>
            <w:rFonts w:asciiTheme="minorHAnsi" w:hAnsiTheme="minorHAnsi"/>
            <w:sz w:val="24"/>
            <w:szCs w:val="24"/>
          </w:rPr>
          <w:t>Anunciada a</w:t>
        </w:r>
      </w:ins>
      <w:del w:id="127" w:author="Angela Gasperin Martinazzo - ASCOM" w:date="2019-01-15T11:49:00Z">
        <w:r w:rsidR="00507853" w:rsidRPr="001B0F25" w:rsidDel="00D41A25">
          <w:rPr>
            <w:rFonts w:asciiTheme="minorHAnsi" w:hAnsiTheme="minorHAnsi"/>
            <w:sz w:val="24"/>
            <w:szCs w:val="24"/>
          </w:rPr>
          <w:delText>Brasil anuncia</w:delText>
        </w:r>
      </w:del>
      <w:r w:rsidR="00507853" w:rsidRPr="001B0F25">
        <w:rPr>
          <w:rFonts w:asciiTheme="minorHAnsi" w:hAnsiTheme="minorHAnsi"/>
          <w:sz w:val="24"/>
          <w:szCs w:val="24"/>
        </w:rPr>
        <w:t xml:space="preserve"> produção nacional de dois novos medicamentos para</w:t>
      </w:r>
      <w:ins w:id="128" w:author="Angela Gasperin Martinazzo - ASCOM" w:date="2019-01-15T11:49:00Z">
        <w:r w:rsidR="00D41A25">
          <w:rPr>
            <w:rFonts w:asciiTheme="minorHAnsi" w:hAnsiTheme="minorHAnsi"/>
            <w:sz w:val="24"/>
            <w:szCs w:val="24"/>
          </w:rPr>
          <w:t xml:space="preserve"> a</w:t>
        </w:r>
      </w:ins>
      <w:r w:rsidR="00507853" w:rsidRPr="001B0F25">
        <w:rPr>
          <w:rFonts w:asciiTheme="minorHAnsi" w:hAnsiTheme="minorHAnsi"/>
          <w:sz w:val="24"/>
          <w:szCs w:val="24"/>
        </w:rPr>
        <w:t xml:space="preserve"> aids</w:t>
      </w:r>
      <w:ins w:id="129" w:author="Angela Gasperin Martinazzo - ASCOM" w:date="2019-01-15T11:49:00Z">
        <w:r w:rsidR="00D41A25">
          <w:rPr>
            <w:rFonts w:asciiTheme="minorHAnsi" w:hAnsiTheme="minorHAnsi"/>
            <w:sz w:val="24"/>
            <w:szCs w:val="24"/>
          </w:rPr>
          <w:t xml:space="preserve"> – </w:t>
        </w:r>
      </w:ins>
      <w:del w:id="130" w:author="Angela Gasperin Martinazzo - ASCOM" w:date="2019-01-15T11:49:00Z">
        <w:r w:rsidR="00507853" w:rsidRPr="001B0F25" w:rsidDel="00D41A25">
          <w:rPr>
            <w:rFonts w:asciiTheme="minorHAnsi" w:hAnsiTheme="minorHAnsi"/>
            <w:sz w:val="24"/>
            <w:szCs w:val="24"/>
          </w:rPr>
          <w:delText xml:space="preserve"> - </w:delText>
        </w:r>
      </w:del>
      <w:proofErr w:type="spellStart"/>
      <w:r w:rsidR="00507853" w:rsidRPr="001B0F25">
        <w:rPr>
          <w:rFonts w:asciiTheme="minorHAnsi" w:hAnsiTheme="minorHAnsi"/>
          <w:sz w:val="24"/>
          <w:szCs w:val="24"/>
        </w:rPr>
        <w:t>atazanavir</w:t>
      </w:r>
      <w:proofErr w:type="spellEnd"/>
      <w:r w:rsidR="00507853" w:rsidRPr="001B0F25">
        <w:rPr>
          <w:rFonts w:asciiTheme="minorHAnsi" w:hAnsiTheme="minorHAnsi"/>
          <w:sz w:val="24"/>
          <w:szCs w:val="24"/>
        </w:rPr>
        <w:t xml:space="preserve"> e </w:t>
      </w:r>
      <w:ins w:id="131" w:author="Angela Gasperin Martinazzo - ASCOM" w:date="2019-01-15T11:50:00Z">
        <w:r w:rsidR="00D41A25">
          <w:rPr>
            <w:rFonts w:asciiTheme="minorHAnsi" w:hAnsiTheme="minorHAnsi"/>
            <w:sz w:val="24"/>
            <w:szCs w:val="24"/>
          </w:rPr>
          <w:t xml:space="preserve">o </w:t>
        </w:r>
      </w:ins>
      <w:proofErr w:type="spellStart"/>
      <w:r w:rsidR="00507853" w:rsidRPr="001B0F25">
        <w:rPr>
          <w:rFonts w:asciiTheme="minorHAnsi" w:hAnsiTheme="minorHAnsi"/>
          <w:sz w:val="24"/>
          <w:szCs w:val="24"/>
        </w:rPr>
        <w:t>raltegravir</w:t>
      </w:r>
      <w:proofErr w:type="spellEnd"/>
      <w:ins w:id="132" w:author="Angela Gasperin Martinazzo - ASCOM" w:date="2019-01-15T11:50:00Z">
        <w:r w:rsidR="00D41A25">
          <w:rPr>
            <w:rFonts w:asciiTheme="minorHAnsi" w:hAnsiTheme="minorHAnsi"/>
            <w:sz w:val="24"/>
            <w:szCs w:val="24"/>
          </w:rPr>
          <w:t xml:space="preserve"> – </w:t>
        </w:r>
      </w:ins>
      <w:del w:id="133" w:author="Angela Gasperin Martinazzo - ASCOM" w:date="2019-01-15T11:50:00Z">
        <w:r w:rsidR="00507853" w:rsidRPr="001B0F25" w:rsidDel="00D41A25">
          <w:rPr>
            <w:rFonts w:asciiTheme="minorHAnsi" w:hAnsiTheme="minorHAnsi"/>
            <w:sz w:val="24"/>
            <w:szCs w:val="24"/>
          </w:rPr>
          <w:delText xml:space="preserve"> -</w:delText>
        </w:r>
      </w:del>
      <w:del w:id="134" w:author="Angela Gasperin Martinazzo - ASCOM" w:date="2019-01-15T11:04:00Z">
        <w:r w:rsidR="00507853" w:rsidRPr="001B0F25" w:rsidDel="001B0F25">
          <w:rPr>
            <w:rFonts w:asciiTheme="minorHAnsi" w:hAnsiTheme="minorHAnsi"/>
            <w:sz w:val="24"/>
            <w:szCs w:val="24"/>
          </w:rPr>
          <w:delText xml:space="preserve">  </w:delText>
        </w:r>
      </w:del>
      <w:r w:rsidR="00507853" w:rsidRPr="001B0F25">
        <w:rPr>
          <w:rFonts w:asciiTheme="minorHAnsi" w:hAnsiTheme="minorHAnsi"/>
          <w:sz w:val="24"/>
          <w:szCs w:val="24"/>
        </w:rPr>
        <w:t xml:space="preserve">por meio de Parcerias Público-Privadas e </w:t>
      </w:r>
      <w:ins w:id="135" w:author="Angela Gasperin Martinazzo - ASCOM" w:date="2019-01-15T11:50:00Z">
        <w:r w:rsidR="00D41A25">
          <w:rPr>
            <w:rFonts w:asciiTheme="minorHAnsi" w:hAnsiTheme="minorHAnsi"/>
            <w:sz w:val="24"/>
            <w:szCs w:val="24"/>
          </w:rPr>
          <w:t xml:space="preserve">da </w:t>
        </w:r>
      </w:ins>
      <w:r w:rsidR="00507853" w:rsidRPr="001B0F25">
        <w:rPr>
          <w:rFonts w:asciiTheme="minorHAnsi" w:hAnsiTheme="minorHAnsi"/>
          <w:sz w:val="24"/>
          <w:szCs w:val="24"/>
        </w:rPr>
        <w:t xml:space="preserve">versão genérica do </w:t>
      </w:r>
      <w:proofErr w:type="spellStart"/>
      <w:r w:rsidR="00507853" w:rsidRPr="001B0F25">
        <w:rPr>
          <w:rFonts w:asciiTheme="minorHAnsi" w:hAnsiTheme="minorHAnsi"/>
          <w:sz w:val="24"/>
          <w:szCs w:val="24"/>
        </w:rPr>
        <w:t>tenofovir</w:t>
      </w:r>
      <w:proofErr w:type="spellEnd"/>
      <w:r w:rsidR="00507853" w:rsidRPr="001B0F25">
        <w:rPr>
          <w:rFonts w:asciiTheme="minorHAnsi" w:hAnsiTheme="minorHAnsi"/>
          <w:sz w:val="24"/>
          <w:szCs w:val="24"/>
        </w:rPr>
        <w:t>, indicado para aids e hepatites</w:t>
      </w:r>
      <w:ins w:id="136" w:author="Angela Gasperin Martinazzo - ASCOM" w:date="2019-01-15T11:50:00Z">
        <w:r w:rsidR="00D41A25">
          <w:rPr>
            <w:rFonts w:asciiTheme="minorHAnsi" w:hAnsiTheme="minorHAnsi"/>
            <w:sz w:val="24"/>
            <w:szCs w:val="24"/>
          </w:rPr>
          <w:t xml:space="preserve"> virais</w:t>
        </w:r>
      </w:ins>
      <w:r w:rsidR="00507853" w:rsidRPr="001B0F25">
        <w:rPr>
          <w:rFonts w:asciiTheme="minorHAnsi" w:hAnsiTheme="minorHAnsi"/>
          <w:sz w:val="24"/>
          <w:szCs w:val="24"/>
        </w:rPr>
        <w:t>.</w:t>
      </w:r>
    </w:p>
    <w:p w14:paraId="3F8D2E4F" w14:textId="038B3DB4" w:rsidR="00507853" w:rsidRPr="001B0F25" w:rsidRDefault="00A61AAF" w:rsidP="0006118F">
      <w:pPr>
        <w:numPr>
          <w:ilvl w:val="0"/>
          <w:numId w:val="4"/>
        </w:numPr>
        <w:shd w:val="clear" w:color="auto" w:fill="FFFFFF"/>
        <w:spacing w:after="120"/>
        <w:ind w:left="450"/>
        <w:rPr>
          <w:rFonts w:asciiTheme="minorHAnsi" w:hAnsiTheme="minorHAnsi"/>
          <w:sz w:val="24"/>
          <w:szCs w:val="24"/>
        </w:rPr>
        <w:pPrChange w:id="137" w:author="Angela Gasperin Martinazzo - ASCOM" w:date="2019-01-15T14:27:00Z">
          <w:pPr>
            <w:numPr>
              <w:numId w:val="4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ins w:id="138" w:author="Angela Gasperin Martinazzo - ASCOM" w:date="2019-01-15T14:13:00Z">
        <w:r>
          <w:rPr>
            <w:rFonts w:asciiTheme="minorHAnsi" w:hAnsiTheme="minorHAnsi"/>
            <w:sz w:val="24"/>
            <w:szCs w:val="24"/>
          </w:rPr>
          <w:t xml:space="preserve">É introduzida </w:t>
        </w:r>
      </w:ins>
      <w:ins w:id="139" w:author="Angela Gasperin Martinazzo - ASCOM" w:date="2019-01-15T11:50:00Z">
        <w:r w:rsidR="00D41A25">
          <w:rPr>
            <w:rFonts w:asciiTheme="minorHAnsi" w:hAnsiTheme="minorHAnsi"/>
            <w:sz w:val="24"/>
            <w:szCs w:val="24"/>
          </w:rPr>
          <w:t xml:space="preserve">no SUS a </w:t>
        </w:r>
      </w:ins>
      <w:r w:rsidR="00507853" w:rsidRPr="001B0F25">
        <w:rPr>
          <w:rFonts w:asciiTheme="minorHAnsi" w:hAnsiTheme="minorHAnsi"/>
          <w:sz w:val="24"/>
          <w:szCs w:val="24"/>
        </w:rPr>
        <w:t>PEP sexual</w:t>
      </w:r>
      <w:ins w:id="140" w:author="Angela Gasperin Martinazzo - ASCOM" w:date="2019-01-15T11:50:00Z">
        <w:r w:rsidR="00D41A25">
          <w:rPr>
            <w:rFonts w:asciiTheme="minorHAnsi" w:hAnsiTheme="minorHAnsi"/>
            <w:sz w:val="24"/>
            <w:szCs w:val="24"/>
          </w:rPr>
          <w:t xml:space="preserve"> – </w:t>
        </w:r>
      </w:ins>
      <w:del w:id="141" w:author="Angela Gasperin Martinazzo - ASCOM" w:date="2019-01-15T11:50:00Z">
        <w:r w:rsidR="00507853" w:rsidRPr="001B0F25" w:rsidDel="00D41A25">
          <w:rPr>
            <w:rFonts w:asciiTheme="minorHAnsi" w:hAnsiTheme="minorHAnsi"/>
            <w:sz w:val="24"/>
            <w:szCs w:val="24"/>
          </w:rPr>
          <w:delText xml:space="preserve"> </w:delText>
        </w:r>
        <w:r w:rsidR="00D62992" w:rsidRPr="001B0F25" w:rsidDel="00D41A25">
          <w:rPr>
            <w:rFonts w:asciiTheme="minorHAnsi" w:hAnsiTheme="minorHAnsi"/>
            <w:sz w:val="24"/>
            <w:szCs w:val="24"/>
          </w:rPr>
          <w:delText xml:space="preserve">- </w:delText>
        </w:r>
      </w:del>
      <w:r w:rsidR="00D62992" w:rsidRPr="001B0F25">
        <w:rPr>
          <w:rFonts w:asciiTheme="minorHAnsi" w:hAnsiTheme="minorHAnsi"/>
          <w:sz w:val="24"/>
          <w:szCs w:val="24"/>
        </w:rPr>
        <w:t xml:space="preserve">Profilaxia </w:t>
      </w:r>
      <w:del w:id="142" w:author="Angela Gasperin Martinazzo - ASCOM" w:date="2019-01-15T11:50:00Z">
        <w:r w:rsidR="00D62992" w:rsidRPr="001B0F25" w:rsidDel="00D41A25">
          <w:rPr>
            <w:rFonts w:asciiTheme="minorHAnsi" w:hAnsiTheme="minorHAnsi"/>
            <w:sz w:val="24"/>
            <w:szCs w:val="24"/>
          </w:rPr>
          <w:delText>p</w:delText>
        </w:r>
      </w:del>
      <w:ins w:id="143" w:author="Angela Gasperin Martinazzo - ASCOM" w:date="2019-01-15T11:50:00Z">
        <w:r w:rsidR="00D41A25">
          <w:rPr>
            <w:rFonts w:asciiTheme="minorHAnsi" w:hAnsiTheme="minorHAnsi"/>
            <w:sz w:val="24"/>
            <w:szCs w:val="24"/>
          </w:rPr>
          <w:t>P</w:t>
        </w:r>
      </w:ins>
      <w:r w:rsidR="00D62992" w:rsidRPr="001B0F25">
        <w:rPr>
          <w:rFonts w:asciiTheme="minorHAnsi" w:hAnsiTheme="minorHAnsi"/>
          <w:sz w:val="24"/>
          <w:szCs w:val="24"/>
        </w:rPr>
        <w:t>ós-</w:t>
      </w:r>
      <w:del w:id="144" w:author="Angela Gasperin Martinazzo - ASCOM" w:date="2019-01-15T11:50:00Z">
        <w:r w:rsidR="00D62992" w:rsidRPr="001B0F25" w:rsidDel="00D41A25">
          <w:rPr>
            <w:rFonts w:asciiTheme="minorHAnsi" w:hAnsiTheme="minorHAnsi"/>
            <w:sz w:val="24"/>
            <w:szCs w:val="24"/>
          </w:rPr>
          <w:delText>e</w:delText>
        </w:r>
      </w:del>
      <w:ins w:id="145" w:author="Angela Gasperin Martinazzo - ASCOM" w:date="2019-01-15T11:50:00Z">
        <w:r w:rsidR="00D41A25">
          <w:rPr>
            <w:rFonts w:asciiTheme="minorHAnsi" w:hAnsiTheme="minorHAnsi"/>
            <w:sz w:val="24"/>
            <w:szCs w:val="24"/>
          </w:rPr>
          <w:t>E</w:t>
        </w:r>
      </w:ins>
      <w:r w:rsidR="00D62992" w:rsidRPr="001B0F25">
        <w:rPr>
          <w:rFonts w:asciiTheme="minorHAnsi" w:hAnsiTheme="minorHAnsi"/>
          <w:sz w:val="24"/>
          <w:szCs w:val="24"/>
        </w:rPr>
        <w:t>xposição ao vírus HIV</w:t>
      </w:r>
      <w:ins w:id="146" w:author="Angela Gasperin Martinazzo - ASCOM" w:date="2019-01-15T14:29:00Z">
        <w:r w:rsidR="0006118F">
          <w:rPr>
            <w:rFonts w:asciiTheme="minorHAnsi" w:hAnsiTheme="minorHAnsi"/>
            <w:sz w:val="24"/>
            <w:szCs w:val="24"/>
          </w:rPr>
          <w:t xml:space="preserve"> – </w:t>
        </w:r>
      </w:ins>
      <w:del w:id="147" w:author="Angela Gasperin Martinazzo - ASCOM" w:date="2019-01-15T14:29:00Z">
        <w:r w:rsidR="00D62992" w:rsidRPr="001B0F25" w:rsidDel="0006118F">
          <w:rPr>
            <w:rFonts w:asciiTheme="minorHAnsi" w:hAnsiTheme="minorHAnsi"/>
            <w:sz w:val="24"/>
            <w:szCs w:val="24"/>
          </w:rPr>
          <w:delText xml:space="preserve"> </w:delText>
        </w:r>
      </w:del>
      <w:r w:rsidR="00F4760C" w:rsidRPr="001B0F25">
        <w:rPr>
          <w:rFonts w:asciiTheme="minorHAnsi" w:hAnsiTheme="minorHAnsi"/>
          <w:sz w:val="24"/>
          <w:szCs w:val="24"/>
        </w:rPr>
        <w:t>em caso de relações sexuais desprotegidas</w:t>
      </w:r>
      <w:del w:id="148" w:author="Angela Gasperin Martinazzo - ASCOM" w:date="2019-01-15T11:50:00Z">
        <w:r w:rsidR="00F4760C" w:rsidRPr="001B0F25" w:rsidDel="00D41A25">
          <w:rPr>
            <w:rFonts w:asciiTheme="minorHAnsi" w:hAnsiTheme="minorHAnsi"/>
            <w:sz w:val="24"/>
            <w:szCs w:val="24"/>
          </w:rPr>
          <w:delText xml:space="preserve"> </w:delText>
        </w:r>
        <w:r w:rsidR="00507853" w:rsidRPr="001B0F25" w:rsidDel="00D41A25">
          <w:rPr>
            <w:rFonts w:asciiTheme="minorHAnsi" w:hAnsiTheme="minorHAnsi"/>
            <w:sz w:val="24"/>
            <w:szCs w:val="24"/>
          </w:rPr>
          <w:delText>é introduzida no SUS</w:delText>
        </w:r>
      </w:del>
      <w:r w:rsidR="00507853" w:rsidRPr="001B0F25">
        <w:rPr>
          <w:rFonts w:asciiTheme="minorHAnsi" w:hAnsiTheme="minorHAnsi"/>
          <w:sz w:val="24"/>
          <w:szCs w:val="24"/>
        </w:rPr>
        <w:t>.</w:t>
      </w:r>
    </w:p>
    <w:p w14:paraId="5CFD3467" w14:textId="3040FD37" w:rsidR="00EB3D66" w:rsidRPr="001B0F25" w:rsidDel="001B0F25" w:rsidRDefault="00EB3D66" w:rsidP="0006118F">
      <w:pPr>
        <w:pStyle w:val="NormalWeb"/>
        <w:shd w:val="clear" w:color="auto" w:fill="FFFFFF"/>
        <w:spacing w:before="0" w:beforeAutospacing="0" w:after="120" w:afterAutospacing="0"/>
        <w:rPr>
          <w:del w:id="149" w:author="Angela Gasperin Martinazzo - ASCOM" w:date="2019-01-15T11:03:00Z"/>
          <w:rFonts w:asciiTheme="minorHAnsi" w:hAnsiTheme="minorHAnsi"/>
        </w:rPr>
        <w:pPrChange w:id="150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671CDADC" w14:textId="6D24DEF3" w:rsidR="00EB3D66" w:rsidRPr="001B0F25" w:rsidDel="001B0F25" w:rsidRDefault="00EB3D66" w:rsidP="0006118F">
      <w:pPr>
        <w:pStyle w:val="NormalWeb"/>
        <w:shd w:val="clear" w:color="auto" w:fill="FFFFFF"/>
        <w:spacing w:before="0" w:beforeAutospacing="0" w:after="120" w:afterAutospacing="0"/>
        <w:rPr>
          <w:del w:id="151" w:author="Angela Gasperin Martinazzo - ASCOM" w:date="2019-01-15T11:03:00Z"/>
          <w:rFonts w:asciiTheme="minorHAnsi" w:hAnsiTheme="minorHAnsi"/>
        </w:rPr>
        <w:pPrChange w:id="152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5905190A" w14:textId="3A89FD99" w:rsidR="00EB3D66" w:rsidRPr="001B0F25" w:rsidDel="001B0F25" w:rsidRDefault="00EB3D66" w:rsidP="0006118F">
      <w:pPr>
        <w:pStyle w:val="NormalWeb"/>
        <w:shd w:val="clear" w:color="auto" w:fill="FFFFFF"/>
        <w:spacing w:before="0" w:beforeAutospacing="0" w:after="120" w:afterAutospacing="0"/>
        <w:rPr>
          <w:del w:id="153" w:author="Angela Gasperin Martinazzo - ASCOM" w:date="2019-01-15T11:03:00Z"/>
          <w:rFonts w:asciiTheme="minorHAnsi" w:hAnsiTheme="minorHAnsi"/>
        </w:rPr>
        <w:pPrChange w:id="154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452CC18C" w14:textId="483EF355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strike/>
        </w:rPr>
        <w:pPrChange w:id="155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57F15606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156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2007</w:t>
      </w:r>
    </w:p>
    <w:p w14:paraId="607DFE04" w14:textId="56DD68FB" w:rsidR="00507853" w:rsidRPr="00A61AAF" w:rsidRDefault="00F4760C" w:rsidP="0006118F">
      <w:pPr>
        <w:pStyle w:val="PargrafodaLista"/>
        <w:numPr>
          <w:ilvl w:val="0"/>
          <w:numId w:val="55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157" w:author="Angela Gasperin Martinazzo - ASCOM" w:date="2019-01-15T14:14:00Z">
            <w:rPr/>
          </w:rPrChange>
        </w:rPr>
        <w:pPrChange w:id="158" w:author="Angela Gasperin Martinazzo - ASCOM" w:date="2019-01-15T14:27:00Z">
          <w:pPr>
            <w:numPr>
              <w:numId w:val="8"/>
            </w:numPr>
            <w:shd w:val="clear" w:color="auto" w:fill="FFFFFF"/>
            <w:tabs>
              <w:tab w:val="num" w:pos="720"/>
            </w:tabs>
            <w:ind w:left="720" w:hanging="360"/>
            <w:jc w:val="both"/>
          </w:pPr>
        </w:pPrChange>
      </w:pPr>
      <w:r w:rsidRPr="00A61AAF">
        <w:rPr>
          <w:sz w:val="24"/>
          <w:szCs w:val="24"/>
          <w:rPrChange w:id="159" w:author="Angela Gasperin Martinazzo - ASCOM" w:date="2019-01-15T14:14:00Z">
            <w:rPr/>
          </w:rPrChange>
        </w:rPr>
        <w:t>O</w:t>
      </w:r>
      <w:r w:rsidR="00507853" w:rsidRPr="00A61AAF">
        <w:rPr>
          <w:sz w:val="24"/>
          <w:szCs w:val="24"/>
          <w:rPrChange w:id="160" w:author="Angela Gasperin Martinazzo - ASCOM" w:date="2019-01-15T14:14:00Z">
            <w:rPr/>
          </w:rPrChange>
        </w:rPr>
        <w:t xml:space="preserve"> Brasil decreta </w:t>
      </w:r>
      <w:r w:rsidR="00C92137" w:rsidRPr="00A61AAF">
        <w:rPr>
          <w:sz w:val="24"/>
          <w:szCs w:val="24"/>
          <w:rPrChange w:id="161" w:author="Angela Gasperin Martinazzo - ASCOM" w:date="2019-01-15T14:14:00Z">
            <w:rPr/>
          </w:rPrChange>
        </w:rPr>
        <w:t>o licenciamento</w:t>
      </w:r>
      <w:r w:rsidR="00507853" w:rsidRPr="00A61AAF">
        <w:rPr>
          <w:sz w:val="24"/>
          <w:szCs w:val="24"/>
          <w:rPrChange w:id="162" w:author="Angela Gasperin Martinazzo - ASCOM" w:date="2019-01-15T14:14:00Z">
            <w:rPr/>
          </w:rPrChange>
        </w:rPr>
        <w:t xml:space="preserve"> compulsório do </w:t>
      </w:r>
      <w:del w:id="163" w:author="Angela Gasperin Martinazzo - ASCOM" w:date="2019-01-15T14:14:00Z">
        <w:r w:rsidR="00507853" w:rsidRPr="00A61AAF" w:rsidDel="00A61AAF">
          <w:rPr>
            <w:sz w:val="24"/>
            <w:szCs w:val="24"/>
            <w:rPrChange w:id="164" w:author="Angela Gasperin Martinazzo - ASCOM" w:date="2019-01-15T14:14:00Z">
              <w:rPr/>
            </w:rPrChange>
          </w:rPr>
          <w:delText>E</w:delText>
        </w:r>
      </w:del>
      <w:proofErr w:type="spellStart"/>
      <w:ins w:id="165" w:author="Angela Gasperin Martinazzo - ASCOM" w:date="2019-01-15T14:14:00Z">
        <w:r w:rsidR="00A61AAF">
          <w:rPr>
            <w:sz w:val="24"/>
            <w:szCs w:val="24"/>
          </w:rPr>
          <w:t>e</w:t>
        </w:r>
      </w:ins>
      <w:r w:rsidR="00507853" w:rsidRPr="00A61AAF">
        <w:rPr>
          <w:sz w:val="24"/>
          <w:szCs w:val="24"/>
          <w:rPrChange w:id="166" w:author="Angela Gasperin Martinazzo - ASCOM" w:date="2019-01-15T14:14:00Z">
            <w:rPr/>
          </w:rPrChange>
        </w:rPr>
        <w:t>favirenz</w:t>
      </w:r>
      <w:proofErr w:type="spellEnd"/>
      <w:r w:rsidR="00507853" w:rsidRPr="00A61AAF">
        <w:rPr>
          <w:sz w:val="24"/>
          <w:szCs w:val="24"/>
          <w:rPrChange w:id="167" w:author="Angela Gasperin Martinazzo - ASCOM" w:date="2019-01-15T14:14:00Z">
            <w:rPr/>
          </w:rPrChange>
        </w:rPr>
        <w:t>.</w:t>
      </w:r>
      <w:r w:rsidR="008B1E0B" w:rsidRPr="00A61AAF">
        <w:rPr>
          <w:sz w:val="24"/>
          <w:szCs w:val="24"/>
          <w:rPrChange w:id="168" w:author="Angela Gasperin Martinazzo - ASCOM" w:date="2019-01-15T14:14:00Z">
            <w:rPr/>
          </w:rPrChange>
        </w:rPr>
        <w:t xml:space="preserve"> </w:t>
      </w:r>
    </w:p>
    <w:p w14:paraId="71BF96FB" w14:textId="502E2860" w:rsidR="00EB3D66" w:rsidRPr="00A61AAF" w:rsidRDefault="00507853" w:rsidP="0006118F">
      <w:pPr>
        <w:pStyle w:val="PargrafodaLista"/>
        <w:numPr>
          <w:ilvl w:val="0"/>
          <w:numId w:val="55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169" w:author="Angela Gasperin Martinazzo - ASCOM" w:date="2019-01-15T14:14:00Z">
            <w:rPr/>
          </w:rPrChange>
        </w:rPr>
        <w:pPrChange w:id="170" w:author="Angela Gasperin Martinazzo - ASCOM" w:date="2019-01-15T14:27:00Z">
          <w:pPr>
            <w:numPr>
              <w:numId w:val="8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171" w:author="Angela Gasperin Martinazzo - ASCOM" w:date="2019-01-15T14:14:00Z">
            <w:rPr/>
          </w:rPrChange>
        </w:rPr>
        <w:t xml:space="preserve">É assinado acordo para reduzir preço do antirretroviral </w:t>
      </w:r>
      <w:del w:id="172" w:author="Angela Gasperin Martinazzo - ASCOM" w:date="2019-01-15T14:14:00Z">
        <w:r w:rsidRPr="00A61AAF" w:rsidDel="00A61AAF">
          <w:rPr>
            <w:sz w:val="24"/>
            <w:szCs w:val="24"/>
            <w:rPrChange w:id="173" w:author="Angela Gasperin Martinazzo - ASCOM" w:date="2019-01-15T14:14:00Z">
              <w:rPr/>
            </w:rPrChange>
          </w:rPr>
          <w:delText>L</w:delText>
        </w:r>
      </w:del>
      <w:proofErr w:type="spellStart"/>
      <w:ins w:id="174" w:author="Angela Gasperin Martinazzo - ASCOM" w:date="2019-01-15T14:14:00Z">
        <w:r w:rsidR="00A61AAF">
          <w:rPr>
            <w:sz w:val="24"/>
            <w:szCs w:val="24"/>
          </w:rPr>
          <w:t>l</w:t>
        </w:r>
      </w:ins>
      <w:r w:rsidRPr="00A61AAF">
        <w:rPr>
          <w:sz w:val="24"/>
          <w:szCs w:val="24"/>
          <w:rPrChange w:id="175" w:author="Angela Gasperin Martinazzo - ASCOM" w:date="2019-01-15T14:14:00Z">
            <w:rPr/>
          </w:rPrChange>
        </w:rPr>
        <w:t>opinavir</w:t>
      </w:r>
      <w:proofErr w:type="spellEnd"/>
      <w:r w:rsidRPr="00A61AAF">
        <w:rPr>
          <w:sz w:val="24"/>
          <w:szCs w:val="24"/>
          <w:rPrChange w:id="176" w:author="Angela Gasperin Martinazzo - ASCOM" w:date="2019-01-15T14:14:00Z">
            <w:rPr/>
          </w:rPrChange>
        </w:rPr>
        <w:t>/</w:t>
      </w:r>
      <w:proofErr w:type="spellStart"/>
      <w:del w:id="177" w:author="Angela Gasperin Martinazzo - ASCOM" w:date="2019-01-15T14:14:00Z">
        <w:r w:rsidRPr="00A61AAF" w:rsidDel="00A61AAF">
          <w:rPr>
            <w:sz w:val="24"/>
            <w:szCs w:val="24"/>
            <w:rPrChange w:id="178" w:author="Angela Gasperin Martinazzo - ASCOM" w:date="2019-01-15T14:14:00Z">
              <w:rPr/>
            </w:rPrChange>
          </w:rPr>
          <w:delText>R</w:delText>
        </w:r>
      </w:del>
      <w:ins w:id="179" w:author="Angela Gasperin Martinazzo - ASCOM" w:date="2019-01-15T14:14:00Z">
        <w:r w:rsidR="00A61AAF">
          <w:rPr>
            <w:sz w:val="24"/>
            <w:szCs w:val="24"/>
          </w:rPr>
          <w:t>r</w:t>
        </w:r>
      </w:ins>
      <w:r w:rsidRPr="00A61AAF">
        <w:rPr>
          <w:sz w:val="24"/>
          <w:szCs w:val="24"/>
          <w:rPrChange w:id="180" w:author="Angela Gasperin Martinazzo - ASCOM" w:date="2019-01-15T14:14:00Z">
            <w:rPr/>
          </w:rPrChange>
        </w:rPr>
        <w:t>itonavir</w:t>
      </w:r>
      <w:proofErr w:type="spellEnd"/>
      <w:r w:rsidRPr="00A61AAF">
        <w:rPr>
          <w:sz w:val="24"/>
          <w:szCs w:val="24"/>
          <w:rPrChange w:id="181" w:author="Angela Gasperin Martinazzo - ASCOM" w:date="2019-01-15T14:14:00Z">
            <w:rPr/>
          </w:rPrChange>
        </w:rPr>
        <w:t>.</w:t>
      </w:r>
      <w:r w:rsidR="008B1E0B" w:rsidRPr="00A61AAF">
        <w:rPr>
          <w:sz w:val="24"/>
          <w:szCs w:val="24"/>
          <w:rPrChange w:id="182" w:author="Angela Gasperin Martinazzo - ASCOM" w:date="2019-01-15T14:14:00Z">
            <w:rPr/>
          </w:rPrChange>
        </w:rPr>
        <w:t xml:space="preserve"> </w:t>
      </w:r>
    </w:p>
    <w:p w14:paraId="3C05AFCD" w14:textId="71A44D78" w:rsidR="00507853" w:rsidRPr="00A61AAF" w:rsidRDefault="00507853" w:rsidP="0006118F">
      <w:pPr>
        <w:pStyle w:val="PargrafodaLista"/>
        <w:numPr>
          <w:ilvl w:val="0"/>
          <w:numId w:val="55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183" w:author="Angela Gasperin Martinazzo - ASCOM" w:date="2019-01-15T14:14:00Z">
            <w:rPr/>
          </w:rPrChange>
        </w:rPr>
        <w:pPrChange w:id="184" w:author="Angela Gasperin Martinazzo - ASCOM" w:date="2019-01-15T14:27:00Z">
          <w:pPr>
            <w:numPr>
              <w:numId w:val="8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185" w:author="Angela Gasperin Martinazzo - ASCOM" w:date="2019-01-15T14:14:00Z">
            <w:rPr/>
          </w:rPrChange>
        </w:rPr>
        <w:t xml:space="preserve">Em um ano, a </w:t>
      </w:r>
      <w:proofErr w:type="spellStart"/>
      <w:r w:rsidRPr="00A61AAF">
        <w:rPr>
          <w:sz w:val="24"/>
          <w:szCs w:val="24"/>
          <w:rPrChange w:id="186" w:author="Angela Gasperin Martinazzo - ASCOM" w:date="2019-01-15T14:14:00Z">
            <w:rPr/>
          </w:rPrChange>
        </w:rPr>
        <w:t>U</w:t>
      </w:r>
      <w:ins w:id="187" w:author="Angela Gasperin Martinazzo - ASCOM" w:date="2019-01-15T14:29:00Z">
        <w:r w:rsidR="0006118F">
          <w:rPr>
            <w:sz w:val="24"/>
            <w:szCs w:val="24"/>
          </w:rPr>
          <w:t>nitaid</w:t>
        </w:r>
      </w:ins>
      <w:proofErr w:type="spellEnd"/>
      <w:del w:id="188" w:author="Angela Gasperin Martinazzo - ASCOM" w:date="2019-01-15T14:29:00Z">
        <w:r w:rsidRPr="00A61AAF" w:rsidDel="0006118F">
          <w:rPr>
            <w:sz w:val="24"/>
            <w:szCs w:val="24"/>
            <w:rPrChange w:id="189" w:author="Angela Gasperin Martinazzo - ASCOM" w:date="2019-01-15T14:14:00Z">
              <w:rPr/>
            </w:rPrChange>
          </w:rPr>
          <w:delText>NITAID</w:delText>
        </w:r>
      </w:del>
      <w:r w:rsidRPr="00A61AAF">
        <w:rPr>
          <w:sz w:val="24"/>
          <w:szCs w:val="24"/>
          <w:rPrChange w:id="190" w:author="Angela Gasperin Martinazzo - ASCOM" w:date="2019-01-15T14:14:00Z">
            <w:rPr/>
          </w:rPrChange>
        </w:rPr>
        <w:t xml:space="preserve"> reduz preços de medicamentos antirretrovirais em até 50%.</w:t>
      </w:r>
      <w:r w:rsidR="008B1E0B" w:rsidRPr="00A61AAF">
        <w:rPr>
          <w:sz w:val="24"/>
          <w:szCs w:val="24"/>
          <w:rPrChange w:id="191" w:author="Angela Gasperin Martinazzo - ASCOM" w:date="2019-01-15T14:14:00Z">
            <w:rPr/>
          </w:rPrChange>
        </w:rPr>
        <w:t xml:space="preserve"> </w:t>
      </w:r>
    </w:p>
    <w:p w14:paraId="413619B3" w14:textId="3209E13E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192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5384B3C7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193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2006</w:t>
      </w:r>
    </w:p>
    <w:p w14:paraId="24F1CBA3" w14:textId="2371FED9" w:rsidR="00507853" w:rsidRPr="00A61AAF" w:rsidRDefault="00A61AAF" w:rsidP="0006118F">
      <w:pPr>
        <w:pStyle w:val="PargrafodaLista"/>
        <w:numPr>
          <w:ilvl w:val="0"/>
          <w:numId w:val="56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194" w:author="Angela Gasperin Martinazzo - ASCOM" w:date="2019-01-15T14:15:00Z">
            <w:rPr/>
          </w:rPrChange>
        </w:rPr>
        <w:pPrChange w:id="195" w:author="Angela Gasperin Martinazzo - ASCOM" w:date="2019-01-15T14:27:00Z">
          <w:pPr>
            <w:numPr>
              <w:numId w:val="9"/>
            </w:numPr>
            <w:shd w:val="clear" w:color="auto" w:fill="FFFFFF"/>
            <w:tabs>
              <w:tab w:val="num" w:pos="720"/>
            </w:tabs>
            <w:ind w:left="720" w:hanging="360"/>
            <w:jc w:val="both"/>
          </w:pPr>
        </w:pPrChange>
      </w:pPr>
      <w:ins w:id="196" w:author="Angela Gasperin Martinazzo - ASCOM" w:date="2019-01-15T14:14:00Z">
        <w:r w:rsidRPr="00A61AAF">
          <w:rPr>
            <w:sz w:val="24"/>
            <w:szCs w:val="24"/>
            <w:rPrChange w:id="197" w:author="Angela Gasperin Martinazzo - ASCOM" w:date="2019-01-15T14:15:00Z">
              <w:rPr/>
            </w:rPrChange>
          </w:rPr>
          <w:t xml:space="preserve">O </w:t>
        </w:r>
      </w:ins>
      <w:r w:rsidR="00507853" w:rsidRPr="00A61AAF">
        <w:rPr>
          <w:sz w:val="24"/>
          <w:szCs w:val="24"/>
          <w:rPrChange w:id="198" w:author="Angela Gasperin Martinazzo - ASCOM" w:date="2019-01-15T14:15:00Z">
            <w:rPr/>
          </w:rPrChange>
        </w:rPr>
        <w:t>Dia Mundial de Luta contra a Aids teve sua campanha</w:t>
      </w:r>
      <w:r w:rsidR="0070493F" w:rsidRPr="00A61AAF">
        <w:rPr>
          <w:sz w:val="24"/>
          <w:szCs w:val="24"/>
          <w:rPrChange w:id="199" w:author="Angela Gasperin Martinazzo - ASCOM" w:date="2019-01-15T14:15:00Z">
            <w:rPr/>
          </w:rPrChange>
        </w:rPr>
        <w:t xml:space="preserve"> </w:t>
      </w:r>
      <w:r w:rsidR="00507853" w:rsidRPr="00A61AAF">
        <w:rPr>
          <w:sz w:val="24"/>
          <w:szCs w:val="24"/>
          <w:rPrChange w:id="200" w:author="Angela Gasperin Martinazzo - ASCOM" w:date="2019-01-15T14:15:00Z">
            <w:rPr/>
          </w:rPrChange>
        </w:rPr>
        <w:t>protagonizada</w:t>
      </w:r>
      <w:ins w:id="201" w:author="Angela Gasperin Martinazzo - ASCOM" w:date="2019-01-15T14:14:00Z">
        <w:r w:rsidRPr="00A61AAF">
          <w:rPr>
            <w:sz w:val="24"/>
            <w:szCs w:val="24"/>
            <w:rPrChange w:id="202" w:author="Angela Gasperin Martinazzo - ASCOM" w:date="2019-01-15T14:15:00Z">
              <w:rPr/>
            </w:rPrChange>
          </w:rPr>
          <w:t>,</w:t>
        </w:r>
      </w:ins>
      <w:r w:rsidR="0070493F" w:rsidRPr="00A61AAF">
        <w:rPr>
          <w:sz w:val="24"/>
          <w:szCs w:val="24"/>
          <w:rPrChange w:id="203" w:author="Angela Gasperin Martinazzo - ASCOM" w:date="2019-01-15T14:15:00Z">
            <w:rPr/>
          </w:rPrChange>
        </w:rPr>
        <w:t xml:space="preserve"> pela primeira vez,</w:t>
      </w:r>
      <w:r w:rsidR="00507853" w:rsidRPr="00A61AAF">
        <w:rPr>
          <w:sz w:val="24"/>
          <w:szCs w:val="24"/>
          <w:rPrChange w:id="204" w:author="Angela Gasperin Martinazzo - ASCOM" w:date="2019-01-15T14:15:00Z">
            <w:rPr/>
          </w:rPrChange>
        </w:rPr>
        <w:t xml:space="preserve"> por pessoas vivendo com aids</w:t>
      </w:r>
      <w:del w:id="205" w:author="Angela Gasperin Martinazzo - ASCOM" w:date="2019-01-15T14:14:00Z">
        <w:r w:rsidR="00507853" w:rsidRPr="00A61AAF" w:rsidDel="00A61AAF">
          <w:rPr>
            <w:sz w:val="24"/>
            <w:szCs w:val="24"/>
            <w:rPrChange w:id="206" w:author="Angela Gasperin Martinazzo - ASCOM" w:date="2019-01-15T14:15:00Z">
              <w:rPr/>
            </w:rPrChange>
          </w:rPr>
          <w:delText>.</w:delText>
        </w:r>
      </w:del>
      <w:r w:rsidR="00171133" w:rsidRPr="00A61AAF">
        <w:rPr>
          <w:sz w:val="24"/>
          <w:szCs w:val="24"/>
          <w:rPrChange w:id="207" w:author="Angela Gasperin Martinazzo - ASCOM" w:date="2019-01-15T14:15:00Z">
            <w:rPr/>
          </w:rPrChange>
        </w:rPr>
        <w:t xml:space="preserve"> (</w:t>
      </w:r>
      <w:ins w:id="208" w:author="Angela Gasperin Martinazzo - ASCOM" w:date="2019-01-15T14:14:00Z">
        <w:r w:rsidRPr="00A61AAF">
          <w:rPr>
            <w:sz w:val="24"/>
            <w:szCs w:val="24"/>
            <w:rPrChange w:id="209" w:author="Angela Gasperin Martinazzo - ASCOM" w:date="2019-01-15T14:15:00Z">
              <w:rPr/>
            </w:rPrChange>
          </w:rPr>
          <w:t>“</w:t>
        </w:r>
      </w:ins>
      <w:r w:rsidR="00171133" w:rsidRPr="00A61AAF">
        <w:rPr>
          <w:sz w:val="24"/>
          <w:szCs w:val="24"/>
          <w:rPrChange w:id="210" w:author="Angela Gasperin Martinazzo - ASCOM" w:date="2019-01-15T14:15:00Z">
            <w:rPr/>
          </w:rPrChange>
        </w:rPr>
        <w:t>A vida é mais forte que a aids</w:t>
      </w:r>
      <w:ins w:id="211" w:author="Angela Gasperin Martinazzo - ASCOM" w:date="2019-01-15T14:14:00Z">
        <w:r w:rsidRPr="00A61AAF">
          <w:rPr>
            <w:sz w:val="24"/>
            <w:szCs w:val="24"/>
            <w:rPrChange w:id="212" w:author="Angela Gasperin Martinazzo - ASCOM" w:date="2019-01-15T14:15:00Z">
              <w:rPr/>
            </w:rPrChange>
          </w:rPr>
          <w:t>”,</w:t>
        </w:r>
      </w:ins>
      <w:r w:rsidR="00171133" w:rsidRPr="00A61AAF">
        <w:rPr>
          <w:sz w:val="24"/>
          <w:szCs w:val="24"/>
          <w:rPrChange w:id="213" w:author="Angela Gasperin Martinazzo - ASCOM" w:date="2019-01-15T14:15:00Z">
            <w:rPr/>
          </w:rPrChange>
        </w:rPr>
        <w:t xml:space="preserve"> </w:t>
      </w:r>
      <w:r w:rsidR="005C1A47" w:rsidRPr="00A61AAF">
        <w:rPr>
          <w:rStyle w:val="Hyperlink"/>
          <w:color w:val="auto"/>
          <w:sz w:val="24"/>
          <w:szCs w:val="24"/>
        </w:rPr>
        <w:fldChar w:fldCharType="begin"/>
      </w:r>
      <w:r w:rsidR="005C1A47" w:rsidRPr="00A61AAF">
        <w:rPr>
          <w:rStyle w:val="Hyperlink"/>
          <w:color w:val="auto"/>
          <w:sz w:val="24"/>
          <w:szCs w:val="24"/>
          <w:rPrChange w:id="214" w:author="Angela Gasperin Martinazzo - ASCOM" w:date="2019-01-15T14:15:00Z">
            <w:rPr>
              <w:rStyle w:val="Hyperlink"/>
              <w:rFonts w:asciiTheme="minorHAnsi" w:hAnsiTheme="minorHAnsi"/>
              <w:color w:val="auto"/>
              <w:sz w:val="24"/>
              <w:szCs w:val="24"/>
            </w:rPr>
          </w:rPrChange>
        </w:rPr>
        <w:instrText xml:space="preserve"> HYPERLINK "https://www.youtube.com/watch?v=lCBSDgNptjU" </w:instrText>
      </w:r>
      <w:r w:rsidR="005C1A47" w:rsidRPr="00A61AAF">
        <w:rPr>
          <w:rStyle w:val="Hyperlink"/>
          <w:color w:val="auto"/>
          <w:sz w:val="24"/>
          <w:szCs w:val="24"/>
          <w:rPrChange w:id="215" w:author="Angela Gasperin Martinazzo - ASCOM" w:date="2019-01-15T14:15:00Z">
            <w:rPr>
              <w:rStyle w:val="Hyperlink"/>
              <w:rFonts w:asciiTheme="minorHAnsi" w:hAnsiTheme="minorHAnsi"/>
              <w:color w:val="auto"/>
              <w:sz w:val="24"/>
              <w:szCs w:val="24"/>
            </w:rPr>
          </w:rPrChange>
        </w:rPr>
        <w:fldChar w:fldCharType="separate"/>
      </w:r>
      <w:r w:rsidR="008B1E0B" w:rsidRPr="00A61AAF">
        <w:rPr>
          <w:rStyle w:val="Hyperlink"/>
          <w:color w:val="auto"/>
          <w:sz w:val="24"/>
          <w:szCs w:val="24"/>
          <w:rPrChange w:id="216" w:author="Angela Gasperin Martinazzo - ASCOM" w:date="2019-01-15T14:15:00Z">
            <w:rPr>
              <w:rStyle w:val="Hyperlink"/>
              <w:rFonts w:asciiTheme="minorHAnsi" w:hAnsiTheme="minorHAnsi"/>
              <w:color w:val="auto"/>
              <w:sz w:val="24"/>
              <w:szCs w:val="24"/>
            </w:rPr>
          </w:rPrChange>
        </w:rPr>
        <w:t>https://www.youtube.com/watch?v=lCBSDgNptjU</w:t>
      </w:r>
      <w:r w:rsidR="005C1A47" w:rsidRPr="00A61AAF">
        <w:rPr>
          <w:rStyle w:val="Hyperlink"/>
          <w:color w:val="auto"/>
          <w:sz w:val="24"/>
          <w:szCs w:val="24"/>
          <w:rPrChange w:id="217" w:author="Angela Gasperin Martinazzo - ASCOM" w:date="2019-01-15T14:15:00Z">
            <w:rPr>
              <w:rStyle w:val="Hyperlink"/>
              <w:rFonts w:asciiTheme="minorHAnsi" w:hAnsiTheme="minorHAnsi"/>
              <w:color w:val="auto"/>
              <w:sz w:val="24"/>
              <w:szCs w:val="24"/>
            </w:rPr>
          </w:rPrChange>
        </w:rPr>
        <w:fldChar w:fldCharType="end"/>
      </w:r>
      <w:ins w:id="218" w:author="Angela Gasperin Martinazzo - ASCOM" w:date="2019-01-15T14:14:00Z">
        <w:r w:rsidRPr="00A61AAF">
          <w:rPr>
            <w:rStyle w:val="Hyperlink"/>
            <w:color w:val="auto"/>
            <w:sz w:val="24"/>
            <w:szCs w:val="24"/>
            <w:u w:val="none"/>
            <w:rPrChange w:id="219" w:author="Angela Gasperin Martinazzo - ASCOM" w:date="2019-01-15T14:15:00Z">
              <w:rPr>
                <w:rStyle w:val="Hyperlink"/>
                <w:rFonts w:asciiTheme="minorHAnsi" w:hAnsiTheme="minorHAnsi"/>
                <w:color w:val="auto"/>
                <w:sz w:val="24"/>
                <w:szCs w:val="24"/>
              </w:rPr>
            </w:rPrChange>
          </w:rPr>
          <w:t>).</w:t>
        </w:r>
      </w:ins>
      <w:r w:rsidR="008B1E0B" w:rsidRPr="00A61AAF">
        <w:rPr>
          <w:sz w:val="24"/>
          <w:szCs w:val="24"/>
          <w:rPrChange w:id="220" w:author="Angela Gasperin Martinazzo - ASCOM" w:date="2019-01-15T14:15:00Z">
            <w:rPr/>
          </w:rPrChange>
        </w:rPr>
        <w:t xml:space="preserve"> </w:t>
      </w:r>
    </w:p>
    <w:p w14:paraId="6B1DE6BB" w14:textId="03A47BE8" w:rsidR="00507853" w:rsidRPr="00A61AAF" w:rsidRDefault="00507853" w:rsidP="0006118F">
      <w:pPr>
        <w:pStyle w:val="PargrafodaLista"/>
        <w:numPr>
          <w:ilvl w:val="0"/>
          <w:numId w:val="56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221" w:author="Angela Gasperin Martinazzo - ASCOM" w:date="2019-01-15T14:15:00Z">
            <w:rPr/>
          </w:rPrChange>
        </w:rPr>
        <w:pPrChange w:id="222" w:author="Angela Gasperin Martinazzo - ASCOM" w:date="2019-01-15T14:27:00Z">
          <w:pPr>
            <w:numPr>
              <w:numId w:val="9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223" w:author="Angela Gasperin Martinazzo - ASCOM" w:date="2019-01-15T14:15:00Z">
            <w:rPr/>
          </w:rPrChange>
        </w:rPr>
        <w:t xml:space="preserve">Acordo reduz em 50% </w:t>
      </w:r>
      <w:ins w:id="224" w:author="Angela Gasperin Martinazzo - ASCOM" w:date="2019-01-15T14:15:00Z">
        <w:r w:rsidR="00A61AAF">
          <w:rPr>
            <w:sz w:val="24"/>
            <w:szCs w:val="24"/>
          </w:rPr>
          <w:t xml:space="preserve">o </w:t>
        </w:r>
      </w:ins>
      <w:r w:rsidRPr="00A61AAF">
        <w:rPr>
          <w:sz w:val="24"/>
          <w:szCs w:val="24"/>
          <w:rPrChange w:id="225" w:author="Angela Gasperin Martinazzo - ASCOM" w:date="2019-01-15T14:15:00Z">
            <w:rPr/>
          </w:rPrChange>
        </w:rPr>
        <w:t xml:space="preserve">preço do antirretroviral </w:t>
      </w:r>
      <w:del w:id="226" w:author="Angela Gasperin Martinazzo - ASCOM" w:date="2019-01-15T14:15:00Z">
        <w:r w:rsidRPr="00A61AAF" w:rsidDel="00A61AAF">
          <w:rPr>
            <w:sz w:val="24"/>
            <w:szCs w:val="24"/>
            <w:rPrChange w:id="227" w:author="Angela Gasperin Martinazzo - ASCOM" w:date="2019-01-15T14:15:00Z">
              <w:rPr/>
            </w:rPrChange>
          </w:rPr>
          <w:delText>T</w:delText>
        </w:r>
      </w:del>
      <w:proofErr w:type="spellStart"/>
      <w:ins w:id="228" w:author="Angela Gasperin Martinazzo - ASCOM" w:date="2019-01-15T14:15:00Z">
        <w:r w:rsidR="00A61AAF">
          <w:rPr>
            <w:sz w:val="24"/>
            <w:szCs w:val="24"/>
          </w:rPr>
          <w:t>t</w:t>
        </w:r>
      </w:ins>
      <w:r w:rsidRPr="00A61AAF">
        <w:rPr>
          <w:sz w:val="24"/>
          <w:szCs w:val="24"/>
          <w:rPrChange w:id="229" w:author="Angela Gasperin Martinazzo - ASCOM" w:date="2019-01-15T14:15:00Z">
            <w:rPr/>
          </w:rPrChange>
        </w:rPr>
        <w:t>enofovir</w:t>
      </w:r>
      <w:proofErr w:type="spellEnd"/>
      <w:r w:rsidRPr="00A61AAF">
        <w:rPr>
          <w:sz w:val="24"/>
          <w:szCs w:val="24"/>
          <w:rPrChange w:id="230" w:author="Angela Gasperin Martinazzo - ASCOM" w:date="2019-01-15T14:15:00Z">
            <w:rPr/>
          </w:rPrChange>
        </w:rPr>
        <w:t>, representando uma economia imediata de US$ 31,4 milhões por ano.</w:t>
      </w:r>
    </w:p>
    <w:p w14:paraId="75298ED0" w14:textId="4012C770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231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5658BD91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232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2005</w:t>
      </w:r>
    </w:p>
    <w:p w14:paraId="256D5532" w14:textId="08EF4685" w:rsidR="00971C39" w:rsidRPr="00A61AAF" w:rsidRDefault="00E14B97" w:rsidP="0006118F">
      <w:pPr>
        <w:pStyle w:val="PargrafodaLista"/>
        <w:numPr>
          <w:ilvl w:val="0"/>
          <w:numId w:val="57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233" w:author="Angela Gasperin Martinazzo - ASCOM" w:date="2019-01-15T14:15:00Z">
            <w:rPr/>
          </w:rPrChange>
        </w:rPr>
        <w:pPrChange w:id="234" w:author="Angela Gasperin Martinazzo - ASCOM" w:date="2019-01-15T14:27:00Z">
          <w:pPr>
            <w:numPr>
              <w:numId w:val="10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235" w:author="Angela Gasperin Martinazzo - ASCOM" w:date="2019-01-15T14:15:00Z">
            <w:rPr/>
          </w:rPrChange>
        </w:rPr>
        <w:t xml:space="preserve">Aprovado pela Comissão de Constituição e Justiça o projeto de lei que autoriza o governo a suspender as patentes de oito medicamentos usados no tratamento da </w:t>
      </w:r>
      <w:ins w:id="236" w:author="Angela Gasperin Martinazzo - ASCOM" w:date="2019-01-15T14:15:00Z">
        <w:r w:rsidR="00A61AAF">
          <w:rPr>
            <w:sz w:val="24"/>
            <w:szCs w:val="24"/>
          </w:rPr>
          <w:t>aids</w:t>
        </w:r>
      </w:ins>
      <w:del w:id="237" w:author="Angela Gasperin Martinazzo - ASCOM" w:date="2019-01-15T14:15:00Z">
        <w:r w:rsidRPr="00A61AAF" w:rsidDel="00A61AAF">
          <w:rPr>
            <w:sz w:val="24"/>
            <w:szCs w:val="24"/>
            <w:rPrChange w:id="238" w:author="Angela Gasperin Martinazzo - ASCOM" w:date="2019-01-15T14:15:00Z">
              <w:rPr/>
            </w:rPrChange>
          </w:rPr>
          <w:delText>AIDS</w:delText>
        </w:r>
      </w:del>
      <w:r w:rsidRPr="00A61AAF">
        <w:rPr>
          <w:sz w:val="24"/>
          <w:szCs w:val="24"/>
          <w:rPrChange w:id="239" w:author="Angela Gasperin Martinazzo - ASCOM" w:date="2019-01-15T14:15:00Z">
            <w:rPr/>
          </w:rPrChange>
        </w:rPr>
        <w:t xml:space="preserve">, o </w:t>
      </w:r>
      <w:r w:rsidR="00F4760C" w:rsidRPr="00A61AAF">
        <w:rPr>
          <w:sz w:val="24"/>
          <w:szCs w:val="24"/>
          <w:rPrChange w:id="240" w:author="Angela Gasperin Martinazzo - ASCOM" w:date="2019-01-15T14:15:00Z">
            <w:rPr/>
          </w:rPrChange>
        </w:rPr>
        <w:t xml:space="preserve">que </w:t>
      </w:r>
      <w:r w:rsidRPr="00A61AAF">
        <w:rPr>
          <w:sz w:val="24"/>
          <w:szCs w:val="24"/>
          <w:rPrChange w:id="241" w:author="Angela Gasperin Martinazzo - ASCOM" w:date="2019-01-15T14:15:00Z">
            <w:rPr/>
          </w:rPrChange>
        </w:rPr>
        <w:t>torna possível produzir genéricos no país.</w:t>
      </w:r>
    </w:p>
    <w:p w14:paraId="6E6A19C1" w14:textId="77777777" w:rsidR="00971C39" w:rsidRPr="001B0F25" w:rsidRDefault="00971C39" w:rsidP="0006118F">
      <w:pPr>
        <w:shd w:val="clear" w:color="auto" w:fill="FFFFFF"/>
        <w:spacing w:after="120"/>
        <w:rPr>
          <w:rFonts w:asciiTheme="minorHAnsi" w:hAnsiTheme="minorHAnsi"/>
          <w:sz w:val="24"/>
          <w:szCs w:val="24"/>
        </w:rPr>
        <w:pPrChange w:id="242" w:author="Angela Gasperin Martinazzo - ASCOM" w:date="2019-01-15T14:27:00Z">
          <w:pPr>
            <w:shd w:val="clear" w:color="auto" w:fill="FFFFFF"/>
            <w:jc w:val="both"/>
          </w:pPr>
        </w:pPrChange>
      </w:pPr>
    </w:p>
    <w:p w14:paraId="5CE6B867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243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2003</w:t>
      </w:r>
    </w:p>
    <w:p w14:paraId="42BB0E10" w14:textId="71D2800B" w:rsidR="00A61AAF" w:rsidRDefault="00507853" w:rsidP="0006118F">
      <w:pPr>
        <w:pStyle w:val="PargrafodaLista"/>
        <w:numPr>
          <w:ilvl w:val="0"/>
          <w:numId w:val="57"/>
        </w:numPr>
        <w:shd w:val="clear" w:color="auto" w:fill="FFFFFF"/>
        <w:spacing w:after="120" w:line="240" w:lineRule="auto"/>
        <w:contextualSpacing w:val="0"/>
        <w:rPr>
          <w:ins w:id="244" w:author="Angela Gasperin Martinazzo - ASCOM" w:date="2019-01-15T14:15:00Z"/>
          <w:sz w:val="24"/>
          <w:szCs w:val="24"/>
        </w:rPr>
        <w:pPrChange w:id="245" w:author="Angela Gasperin Martinazzo - ASCOM" w:date="2019-01-15T14:27:00Z">
          <w:pPr>
            <w:numPr>
              <w:numId w:val="12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246" w:author="Angela Gasperin Martinazzo - ASCOM" w:date="2019-01-15T14:15:00Z">
            <w:rPr/>
          </w:rPrChange>
        </w:rPr>
        <w:t>O Programa Nacional de DST</w:t>
      </w:r>
      <w:ins w:id="247" w:author="Angela Gasperin Martinazzo - ASCOM" w:date="2019-01-15T14:26:00Z">
        <w:r w:rsidR="0006118F">
          <w:rPr>
            <w:sz w:val="24"/>
            <w:szCs w:val="24"/>
          </w:rPr>
          <w:t xml:space="preserve"> e</w:t>
        </w:r>
      </w:ins>
      <w:del w:id="248" w:author="Angela Gasperin Martinazzo - ASCOM" w:date="2019-01-15T14:26:00Z">
        <w:r w:rsidRPr="00A61AAF" w:rsidDel="0006118F">
          <w:rPr>
            <w:sz w:val="24"/>
            <w:szCs w:val="24"/>
            <w:rPrChange w:id="249" w:author="Angela Gasperin Martinazzo - ASCOM" w:date="2019-01-15T14:15:00Z">
              <w:rPr/>
            </w:rPrChange>
          </w:rPr>
          <w:delText>/</w:delText>
        </w:r>
      </w:del>
      <w:ins w:id="250" w:author="Angela Gasperin Martinazzo - ASCOM" w:date="2019-01-15T14:26:00Z">
        <w:r w:rsidR="0006118F">
          <w:rPr>
            <w:sz w:val="24"/>
            <w:szCs w:val="24"/>
          </w:rPr>
          <w:t xml:space="preserve"> </w:t>
        </w:r>
      </w:ins>
      <w:r w:rsidRPr="00A61AAF">
        <w:rPr>
          <w:sz w:val="24"/>
          <w:szCs w:val="24"/>
          <w:rPrChange w:id="251" w:author="Angela Gasperin Martinazzo - ASCOM" w:date="2019-01-15T14:15:00Z">
            <w:rPr/>
          </w:rPrChange>
        </w:rPr>
        <w:t>Aids recebe US$ 1 milhão da Fundação Bill &amp; Melinda Gates como reconhecimento às ações de prevenção e assistência no país. Os recursos foram doados para ONGs que trabalham com portadores de HIV/</w:t>
      </w:r>
      <w:del w:id="252" w:author="Angela Gasperin Martinazzo - ASCOM" w:date="2019-01-15T14:15:00Z">
        <w:r w:rsidRPr="00A61AAF" w:rsidDel="00A61AAF">
          <w:rPr>
            <w:sz w:val="24"/>
            <w:szCs w:val="24"/>
            <w:rPrChange w:id="253" w:author="Angela Gasperin Martinazzo - ASCOM" w:date="2019-01-15T14:15:00Z">
              <w:rPr/>
            </w:rPrChange>
          </w:rPr>
          <w:delText>A</w:delText>
        </w:r>
      </w:del>
      <w:ins w:id="254" w:author="Angela Gasperin Martinazzo - ASCOM" w:date="2019-01-15T14:15:00Z">
        <w:r w:rsidR="00A61AAF">
          <w:rPr>
            <w:sz w:val="24"/>
            <w:szCs w:val="24"/>
          </w:rPr>
          <w:t>a</w:t>
        </w:r>
      </w:ins>
      <w:r w:rsidRPr="00A61AAF">
        <w:rPr>
          <w:sz w:val="24"/>
          <w:szCs w:val="24"/>
          <w:rPrChange w:id="255" w:author="Angela Gasperin Martinazzo - ASCOM" w:date="2019-01-15T14:15:00Z">
            <w:rPr/>
          </w:rPrChange>
        </w:rPr>
        <w:t xml:space="preserve">ids. </w:t>
      </w:r>
    </w:p>
    <w:p w14:paraId="1A3D350A" w14:textId="598A140F" w:rsidR="00507853" w:rsidRPr="00A61AAF" w:rsidRDefault="00A61AAF" w:rsidP="0006118F">
      <w:pPr>
        <w:pStyle w:val="PargrafodaLista"/>
        <w:numPr>
          <w:ilvl w:val="0"/>
          <w:numId w:val="57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256" w:author="Angela Gasperin Martinazzo - ASCOM" w:date="2019-01-15T14:15:00Z">
            <w:rPr/>
          </w:rPrChange>
        </w:rPr>
        <w:pPrChange w:id="257" w:author="Angela Gasperin Martinazzo - ASCOM" w:date="2019-01-15T14:27:00Z">
          <w:pPr>
            <w:numPr>
              <w:numId w:val="12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ins w:id="258" w:author="Angela Gasperin Martinazzo - ASCOM" w:date="2019-01-15T14:16:00Z">
        <w:r>
          <w:rPr>
            <w:sz w:val="24"/>
            <w:szCs w:val="24"/>
          </w:rPr>
          <w:t xml:space="preserve">A política brasileira de aids </w:t>
        </w:r>
      </w:ins>
      <w:del w:id="259" w:author="Angela Gasperin Martinazzo - ASCOM" w:date="2019-01-15T14:16:00Z">
        <w:r w:rsidR="00507853" w:rsidRPr="00A61AAF" w:rsidDel="00A61AAF">
          <w:rPr>
            <w:sz w:val="24"/>
            <w:szCs w:val="24"/>
            <w:rPrChange w:id="260" w:author="Angela Gasperin Martinazzo - ASCOM" w:date="2019-01-15T14:15:00Z">
              <w:rPr/>
            </w:rPrChange>
          </w:rPr>
          <w:delText xml:space="preserve">O Programa </w:delText>
        </w:r>
      </w:del>
      <w:r w:rsidR="00507853" w:rsidRPr="00A61AAF">
        <w:rPr>
          <w:sz w:val="24"/>
          <w:szCs w:val="24"/>
          <w:rPrChange w:id="261" w:author="Angela Gasperin Martinazzo - ASCOM" w:date="2019-01-15T14:15:00Z">
            <w:rPr/>
          </w:rPrChange>
        </w:rPr>
        <w:t>é considerad</w:t>
      </w:r>
      <w:del w:id="262" w:author="Angela Gasperin Martinazzo - ASCOM" w:date="2019-01-15T14:16:00Z">
        <w:r w:rsidR="00507853" w:rsidRPr="00A61AAF" w:rsidDel="00A61AAF">
          <w:rPr>
            <w:sz w:val="24"/>
            <w:szCs w:val="24"/>
            <w:rPrChange w:id="263" w:author="Angela Gasperin Martinazzo - ASCOM" w:date="2019-01-15T14:15:00Z">
              <w:rPr/>
            </w:rPrChange>
          </w:rPr>
          <w:delText>o</w:delText>
        </w:r>
      </w:del>
      <w:ins w:id="264" w:author="Angela Gasperin Martinazzo - ASCOM" w:date="2019-01-15T14:16:00Z">
        <w:r>
          <w:rPr>
            <w:sz w:val="24"/>
            <w:szCs w:val="24"/>
          </w:rPr>
          <w:t>a</w:t>
        </w:r>
      </w:ins>
      <w:r w:rsidR="00507853" w:rsidRPr="00A61AAF">
        <w:rPr>
          <w:sz w:val="24"/>
          <w:szCs w:val="24"/>
          <w:rPrChange w:id="265" w:author="Angela Gasperin Martinazzo - ASCOM" w:date="2019-01-15T14:15:00Z">
            <w:rPr/>
          </w:rPrChange>
        </w:rPr>
        <w:t xml:space="preserve"> por diversas agências de cooperação internacional como referência mundial.</w:t>
      </w:r>
    </w:p>
    <w:p w14:paraId="39289082" w14:textId="77777777" w:rsidR="00C92137" w:rsidRPr="001B0F25" w:rsidRDefault="00C92137" w:rsidP="0006118F">
      <w:pPr>
        <w:shd w:val="clear" w:color="auto" w:fill="FFFFFF"/>
        <w:spacing w:after="120"/>
        <w:ind w:left="90"/>
        <w:rPr>
          <w:rFonts w:asciiTheme="minorHAnsi" w:hAnsiTheme="minorHAnsi"/>
          <w:sz w:val="24"/>
          <w:szCs w:val="24"/>
        </w:rPr>
        <w:pPrChange w:id="266" w:author="Angela Gasperin Martinazzo - ASCOM" w:date="2019-01-15T14:27:00Z">
          <w:pPr>
            <w:shd w:val="clear" w:color="auto" w:fill="FFFFFF"/>
            <w:ind w:left="90"/>
            <w:jc w:val="both"/>
          </w:pPr>
        </w:pPrChange>
      </w:pPr>
    </w:p>
    <w:p w14:paraId="643C96D4" w14:textId="07C81075" w:rsidR="00C92137" w:rsidRPr="001B0F25" w:rsidDel="0006118F" w:rsidRDefault="00C92137" w:rsidP="0006118F">
      <w:pPr>
        <w:shd w:val="clear" w:color="auto" w:fill="FFFFFF"/>
        <w:spacing w:after="120"/>
        <w:rPr>
          <w:del w:id="267" w:author="Angela Gasperin Martinazzo - ASCOM" w:date="2019-01-15T14:25:00Z"/>
          <w:rFonts w:asciiTheme="minorHAnsi" w:hAnsiTheme="minorHAnsi"/>
          <w:sz w:val="24"/>
          <w:szCs w:val="24"/>
        </w:rPr>
        <w:pPrChange w:id="268" w:author="Angela Gasperin Martinazzo - ASCOM" w:date="2019-01-15T14:27:00Z">
          <w:pPr>
            <w:shd w:val="clear" w:color="auto" w:fill="FFFFFF"/>
            <w:jc w:val="both"/>
          </w:pPr>
        </w:pPrChange>
      </w:pPr>
      <w:del w:id="269" w:author="Angela Gasperin Martinazzo - ASCOM" w:date="2019-01-15T14:25:00Z">
        <w:r w:rsidRPr="001B0F25" w:rsidDel="0006118F">
          <w:rPr>
            <w:rFonts w:asciiTheme="minorHAnsi" w:hAnsiTheme="minorHAnsi"/>
            <w:sz w:val="24"/>
            <w:szCs w:val="24"/>
          </w:rPr>
          <w:lastRenderedPageBreak/>
          <w:delText>2002</w:delText>
        </w:r>
      </w:del>
    </w:p>
    <w:p w14:paraId="73BC1CFE" w14:textId="212C0B75" w:rsidR="00507853" w:rsidRPr="001B0F25" w:rsidDel="0006118F" w:rsidRDefault="00507853" w:rsidP="0006118F">
      <w:pPr>
        <w:pStyle w:val="NormalWeb"/>
        <w:numPr>
          <w:ilvl w:val="0"/>
          <w:numId w:val="59"/>
        </w:numPr>
        <w:shd w:val="clear" w:color="auto" w:fill="FFFFFF"/>
        <w:spacing w:before="0" w:beforeAutospacing="0" w:after="120" w:afterAutospacing="0"/>
        <w:rPr>
          <w:del w:id="270" w:author="Angela Gasperin Martinazzo - ASCOM" w:date="2019-01-15T14:25:00Z"/>
          <w:rFonts w:asciiTheme="minorHAnsi" w:hAnsiTheme="minorHAnsi"/>
        </w:rPr>
        <w:pPrChange w:id="271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12B13669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272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2001</w:t>
      </w:r>
    </w:p>
    <w:p w14:paraId="3381109E" w14:textId="216045DA" w:rsidR="00507853" w:rsidRPr="00A61AAF" w:rsidRDefault="00A61AAF" w:rsidP="0006118F">
      <w:pPr>
        <w:pStyle w:val="PargrafodaLista"/>
        <w:numPr>
          <w:ilvl w:val="0"/>
          <w:numId w:val="59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273" w:author="Angela Gasperin Martinazzo - ASCOM" w:date="2019-01-15T14:16:00Z">
            <w:rPr/>
          </w:rPrChange>
        </w:rPr>
        <w:pPrChange w:id="274" w:author="Angela Gasperin Martinazzo - ASCOM" w:date="2019-01-15T14:27:00Z">
          <w:pPr>
            <w:numPr>
              <w:numId w:val="14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ins w:id="275" w:author="Angela Gasperin Martinazzo - ASCOM" w:date="2019-01-15T14:16:00Z">
        <w:r>
          <w:rPr>
            <w:sz w:val="24"/>
            <w:szCs w:val="24"/>
          </w:rPr>
          <w:t xml:space="preserve">O </w:t>
        </w:r>
      </w:ins>
      <w:r w:rsidR="00507853" w:rsidRPr="00A61AAF">
        <w:rPr>
          <w:sz w:val="24"/>
          <w:szCs w:val="24"/>
          <w:rPrChange w:id="276" w:author="Angela Gasperin Martinazzo - ASCOM" w:date="2019-01-15T14:16:00Z">
            <w:rPr/>
          </w:rPrChange>
        </w:rPr>
        <w:t>Brasil ameaça quebrar patentes e consegue negociar com a indústria farmacêutica internacional a redução no preço dos medicamentos para aids.</w:t>
      </w:r>
    </w:p>
    <w:p w14:paraId="79675942" w14:textId="77777777" w:rsidR="002265AD" w:rsidRPr="00A61AAF" w:rsidRDefault="002265AD" w:rsidP="0006118F">
      <w:pPr>
        <w:pStyle w:val="PargrafodaLista"/>
        <w:numPr>
          <w:ilvl w:val="0"/>
          <w:numId w:val="59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277" w:author="Angela Gasperin Martinazzo - ASCOM" w:date="2019-01-15T14:16:00Z">
            <w:rPr/>
          </w:rPrChange>
        </w:rPr>
        <w:pPrChange w:id="278" w:author="Angela Gasperin Martinazzo - ASCOM" w:date="2019-01-15T14:27:00Z">
          <w:pPr>
            <w:numPr>
              <w:numId w:val="14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279" w:author="Angela Gasperin Martinazzo - ASCOM" w:date="2019-01-15T14:16:00Z">
            <w:rPr/>
          </w:rPrChange>
        </w:rPr>
        <w:t xml:space="preserve">Implantação da Rede Nacional de Laboratórios para </w:t>
      </w:r>
      <w:proofErr w:type="spellStart"/>
      <w:r w:rsidRPr="00A61AAF">
        <w:rPr>
          <w:sz w:val="24"/>
          <w:szCs w:val="24"/>
          <w:rPrChange w:id="280" w:author="Angela Gasperin Martinazzo - ASCOM" w:date="2019-01-15T14:16:00Z">
            <w:rPr/>
          </w:rPrChange>
        </w:rPr>
        <w:t>Genotipagem</w:t>
      </w:r>
      <w:proofErr w:type="spellEnd"/>
      <w:r w:rsidRPr="00A61AAF">
        <w:rPr>
          <w:sz w:val="24"/>
          <w:szCs w:val="24"/>
          <w:rPrChange w:id="281" w:author="Angela Gasperin Martinazzo - ASCOM" w:date="2019-01-15T14:16:00Z">
            <w:rPr/>
          </w:rPrChange>
        </w:rPr>
        <w:t>.</w:t>
      </w:r>
    </w:p>
    <w:p w14:paraId="5C503FE4" w14:textId="77777777" w:rsidR="00971C39" w:rsidRPr="001B0F25" w:rsidRDefault="00971C39" w:rsidP="0006118F">
      <w:pPr>
        <w:pStyle w:val="NormalWeb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/>
          <w:b w:val="0"/>
        </w:rPr>
        <w:pPrChange w:id="282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0DAFED24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283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2000</w:t>
      </w:r>
    </w:p>
    <w:p w14:paraId="3129335A" w14:textId="77777777" w:rsidR="00507853" w:rsidRPr="00A61AAF" w:rsidRDefault="00507853" w:rsidP="0006118F">
      <w:pPr>
        <w:pStyle w:val="PargrafodaLista"/>
        <w:numPr>
          <w:ilvl w:val="0"/>
          <w:numId w:val="60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284" w:author="Angela Gasperin Martinazzo - ASCOM" w:date="2019-01-15T14:17:00Z">
            <w:rPr/>
          </w:rPrChange>
        </w:rPr>
        <w:pPrChange w:id="285" w:author="Angela Gasperin Martinazzo - ASCOM" w:date="2019-01-15T14:27:00Z">
          <w:pPr>
            <w:numPr>
              <w:numId w:val="15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286" w:author="Angela Gasperin Martinazzo - ASCOM" w:date="2019-01-15T14:17:00Z">
            <w:rPr/>
          </w:rPrChange>
        </w:rPr>
        <w:t>A partir de acordo promovido pelas Nações Unidas, cinco grandes companhias farmacêuticas concordam em diminuir o preço dos remédios usados no tratamento da aids para os países em desenvolvimento.</w:t>
      </w:r>
    </w:p>
    <w:p w14:paraId="14A3E328" w14:textId="7F4109B8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287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6E4E38BD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288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1999</w:t>
      </w:r>
    </w:p>
    <w:p w14:paraId="3DBA167C" w14:textId="228257EE" w:rsidR="00507853" w:rsidRPr="00A61AAF" w:rsidRDefault="0006118F" w:rsidP="0006118F">
      <w:pPr>
        <w:pStyle w:val="PargrafodaLista"/>
        <w:numPr>
          <w:ilvl w:val="0"/>
          <w:numId w:val="60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289" w:author="Angela Gasperin Martinazzo - ASCOM" w:date="2019-01-15T14:17:00Z">
            <w:rPr/>
          </w:rPrChange>
        </w:rPr>
        <w:pPrChange w:id="290" w:author="Angela Gasperin Martinazzo - ASCOM" w:date="2019-01-15T14:27:00Z">
          <w:pPr>
            <w:numPr>
              <w:numId w:val="16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ins w:id="291" w:author="Angela Gasperin Martinazzo - ASCOM" w:date="2019-01-15T14:25:00Z">
        <w:r>
          <w:rPr>
            <w:sz w:val="24"/>
            <w:szCs w:val="24"/>
          </w:rPr>
          <w:t>A m</w:t>
        </w:r>
      </w:ins>
      <w:del w:id="292" w:author="Angela Gasperin Martinazzo - ASCOM" w:date="2019-01-15T14:25:00Z">
        <w:r w:rsidR="00507853" w:rsidRPr="00A61AAF" w:rsidDel="0006118F">
          <w:rPr>
            <w:sz w:val="24"/>
            <w:szCs w:val="24"/>
            <w:rPrChange w:id="293" w:author="Angela Gasperin Martinazzo - ASCOM" w:date="2019-01-15T14:17:00Z">
              <w:rPr/>
            </w:rPrChange>
          </w:rPr>
          <w:delText>M</w:delText>
        </w:r>
      </w:del>
      <w:r w:rsidR="00507853" w:rsidRPr="00A61AAF">
        <w:rPr>
          <w:sz w:val="24"/>
          <w:szCs w:val="24"/>
          <w:rPrChange w:id="294" w:author="Angela Gasperin Martinazzo - ASCOM" w:date="2019-01-15T14:17:00Z">
            <w:rPr/>
          </w:rPrChange>
        </w:rPr>
        <w:t xml:space="preserve">ortalidade dos pacientes de aids cai 50% e </w:t>
      </w:r>
      <w:ins w:id="295" w:author="Angela Gasperin Martinazzo - ASCOM" w:date="2019-01-15T14:25:00Z">
        <w:r>
          <w:rPr>
            <w:sz w:val="24"/>
            <w:szCs w:val="24"/>
          </w:rPr>
          <w:t xml:space="preserve">a </w:t>
        </w:r>
      </w:ins>
      <w:r w:rsidR="00507853" w:rsidRPr="00A61AAF">
        <w:rPr>
          <w:sz w:val="24"/>
          <w:szCs w:val="24"/>
          <w:rPrChange w:id="296" w:author="Angela Gasperin Martinazzo - ASCOM" w:date="2019-01-15T14:17:00Z">
            <w:rPr/>
          </w:rPrChange>
        </w:rPr>
        <w:t>qualidade de</w:t>
      </w:r>
      <w:del w:id="297" w:author="Angela Gasperin Martinazzo - ASCOM" w:date="2019-01-15T14:28:00Z">
        <w:r w:rsidR="00507853" w:rsidRPr="00A61AAF" w:rsidDel="0006118F">
          <w:rPr>
            <w:sz w:val="24"/>
            <w:szCs w:val="24"/>
            <w:rPrChange w:id="298" w:author="Angela Gasperin Martinazzo - ASCOM" w:date="2019-01-15T14:17:00Z">
              <w:rPr/>
            </w:rPrChange>
          </w:rPr>
          <w:delText xml:space="preserve"> </w:delText>
        </w:r>
      </w:del>
      <w:ins w:id="299" w:author="Angela Gasperin Martinazzo - ASCOM" w:date="2019-01-15T14:28:00Z">
        <w:r>
          <w:rPr>
            <w:sz w:val="24"/>
            <w:szCs w:val="24"/>
          </w:rPr>
          <w:t xml:space="preserve"> </w:t>
        </w:r>
      </w:ins>
      <w:proofErr w:type="gramStart"/>
      <w:r w:rsidR="00507853" w:rsidRPr="00A61AAF">
        <w:rPr>
          <w:sz w:val="24"/>
          <w:szCs w:val="24"/>
          <w:rPrChange w:id="300" w:author="Angela Gasperin Martinazzo - ASCOM" w:date="2019-01-15T14:17:00Z">
            <w:rPr/>
          </w:rPrChange>
        </w:rPr>
        <w:t>vida d</w:t>
      </w:r>
      <w:del w:id="301" w:author="Angela Gasperin Martinazzo - ASCOM" w:date="2019-01-15T14:25:00Z">
        <w:r w:rsidR="00507853" w:rsidRPr="00A61AAF" w:rsidDel="0006118F">
          <w:rPr>
            <w:sz w:val="24"/>
            <w:szCs w:val="24"/>
            <w:rPrChange w:id="302" w:author="Angela Gasperin Martinazzo - ASCOM" w:date="2019-01-15T14:17:00Z">
              <w:rPr/>
            </w:rPrChange>
          </w:rPr>
          <w:delText>o</w:delText>
        </w:r>
      </w:del>
      <w:ins w:id="303" w:author="Angela Gasperin Martinazzo - ASCOM" w:date="2019-01-15T14:25:00Z">
        <w:r>
          <w:rPr>
            <w:sz w:val="24"/>
            <w:szCs w:val="24"/>
          </w:rPr>
          <w:t>a</w:t>
        </w:r>
      </w:ins>
      <w:r w:rsidR="00507853" w:rsidRPr="00A61AAF">
        <w:rPr>
          <w:sz w:val="24"/>
          <w:szCs w:val="24"/>
          <w:rPrChange w:id="304" w:author="Angela Gasperin Martinazzo - ASCOM" w:date="2019-01-15T14:17:00Z">
            <w:rPr/>
          </w:rPrChange>
        </w:rPr>
        <w:t>s</w:t>
      </w:r>
      <w:proofErr w:type="gramEnd"/>
      <w:r w:rsidR="00507853" w:rsidRPr="00A61AAF">
        <w:rPr>
          <w:sz w:val="24"/>
          <w:szCs w:val="24"/>
          <w:rPrChange w:id="305" w:author="Angela Gasperin Martinazzo - ASCOM" w:date="2019-01-15T14:17:00Z">
            <w:rPr/>
          </w:rPrChange>
        </w:rPr>
        <w:t xml:space="preserve"> </w:t>
      </w:r>
      <w:ins w:id="306" w:author="Angela Gasperin Martinazzo - ASCOM" w:date="2019-01-15T14:25:00Z">
        <w:r>
          <w:rPr>
            <w:sz w:val="24"/>
            <w:szCs w:val="24"/>
          </w:rPr>
          <w:t xml:space="preserve">pessoas </w:t>
        </w:r>
        <w:bookmarkStart w:id="307" w:name="_GoBack"/>
        <w:bookmarkEnd w:id="307"/>
        <w:r>
          <w:rPr>
            <w:sz w:val="24"/>
            <w:szCs w:val="24"/>
          </w:rPr>
          <w:t>vivendo com</w:t>
        </w:r>
      </w:ins>
      <w:del w:id="308" w:author="Angela Gasperin Martinazzo - ASCOM" w:date="2019-01-15T14:25:00Z">
        <w:r w:rsidR="00507853" w:rsidRPr="00A61AAF" w:rsidDel="0006118F">
          <w:rPr>
            <w:sz w:val="24"/>
            <w:szCs w:val="24"/>
            <w:rPrChange w:id="309" w:author="Angela Gasperin Martinazzo - ASCOM" w:date="2019-01-15T14:17:00Z">
              <w:rPr/>
            </w:rPrChange>
          </w:rPr>
          <w:delText>portadores do</w:delText>
        </w:r>
      </w:del>
      <w:r w:rsidR="00507853" w:rsidRPr="00A61AAF">
        <w:rPr>
          <w:sz w:val="24"/>
          <w:szCs w:val="24"/>
          <w:rPrChange w:id="310" w:author="Angela Gasperin Martinazzo - ASCOM" w:date="2019-01-15T14:17:00Z">
            <w:rPr/>
          </w:rPrChange>
        </w:rPr>
        <w:t xml:space="preserve"> HIV melhora significativamente.</w:t>
      </w:r>
      <w:r w:rsidR="00E65DDA" w:rsidRPr="00A61AAF">
        <w:rPr>
          <w:sz w:val="24"/>
          <w:szCs w:val="24"/>
          <w:rPrChange w:id="311" w:author="Angela Gasperin Martinazzo - ASCOM" w:date="2019-01-15T14:17:00Z">
            <w:rPr/>
          </w:rPrChange>
        </w:rPr>
        <w:t xml:space="preserve"> </w:t>
      </w:r>
    </w:p>
    <w:p w14:paraId="26FD6339" w14:textId="20B2647A" w:rsidR="00507853" w:rsidRPr="00A61AAF" w:rsidRDefault="00507853" w:rsidP="0006118F">
      <w:pPr>
        <w:pStyle w:val="PargrafodaLista"/>
        <w:numPr>
          <w:ilvl w:val="0"/>
          <w:numId w:val="60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312" w:author="Angela Gasperin Martinazzo - ASCOM" w:date="2019-01-15T14:17:00Z">
            <w:rPr/>
          </w:rPrChange>
        </w:rPr>
        <w:pPrChange w:id="313" w:author="Angela Gasperin Martinazzo - ASCOM" w:date="2019-01-15T14:27:00Z">
          <w:pPr>
            <w:numPr>
              <w:numId w:val="16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314" w:author="Angela Gasperin Martinazzo - ASCOM" w:date="2019-01-15T14:17:00Z">
            <w:rPr/>
          </w:rPrChange>
        </w:rPr>
        <w:t xml:space="preserve">Estudos indicam que, quando o tratamento é abandonado, a infecção </w:t>
      </w:r>
      <w:ins w:id="315" w:author="Angela Gasperin Martinazzo - ASCOM" w:date="2019-01-15T14:24:00Z">
        <w:r w:rsidR="0006118F">
          <w:rPr>
            <w:sz w:val="24"/>
            <w:szCs w:val="24"/>
          </w:rPr>
          <w:t xml:space="preserve">se </w:t>
        </w:r>
      </w:ins>
      <w:r w:rsidRPr="00A61AAF">
        <w:rPr>
          <w:sz w:val="24"/>
          <w:szCs w:val="24"/>
          <w:rPrChange w:id="316" w:author="Angela Gasperin Martinazzo - ASCOM" w:date="2019-01-15T14:17:00Z">
            <w:rPr/>
          </w:rPrChange>
        </w:rPr>
        <w:t>torna</w:t>
      </w:r>
      <w:del w:id="317" w:author="Angela Gasperin Martinazzo - ASCOM" w:date="2019-01-15T14:24:00Z">
        <w:r w:rsidRPr="00A61AAF" w:rsidDel="0006118F">
          <w:rPr>
            <w:sz w:val="24"/>
            <w:szCs w:val="24"/>
            <w:rPrChange w:id="318" w:author="Angela Gasperin Martinazzo - ASCOM" w:date="2019-01-15T14:17:00Z">
              <w:rPr/>
            </w:rPrChange>
          </w:rPr>
          <w:delText>-se</w:delText>
        </w:r>
      </w:del>
      <w:r w:rsidRPr="00A61AAF">
        <w:rPr>
          <w:sz w:val="24"/>
          <w:szCs w:val="24"/>
          <w:rPrChange w:id="319" w:author="Angela Gasperin Martinazzo - ASCOM" w:date="2019-01-15T14:17:00Z">
            <w:rPr/>
          </w:rPrChange>
        </w:rPr>
        <w:t xml:space="preserve"> outra vez detectável.</w:t>
      </w:r>
    </w:p>
    <w:p w14:paraId="61D442D1" w14:textId="77777777" w:rsidR="00F4760C" w:rsidRPr="001B0F25" w:rsidRDefault="00F4760C" w:rsidP="0006118F">
      <w:pPr>
        <w:pStyle w:val="NormalWeb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/>
          <w:b w:val="0"/>
        </w:rPr>
        <w:pPrChange w:id="320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27144636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321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1998</w:t>
      </w:r>
    </w:p>
    <w:p w14:paraId="6ADD026B" w14:textId="77777777" w:rsidR="00507853" w:rsidRPr="00A61AAF" w:rsidRDefault="00507853" w:rsidP="0006118F">
      <w:pPr>
        <w:pStyle w:val="PargrafodaLista"/>
        <w:numPr>
          <w:ilvl w:val="0"/>
          <w:numId w:val="61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322" w:author="Angela Gasperin Martinazzo - ASCOM" w:date="2019-01-15T14:17:00Z">
            <w:rPr/>
          </w:rPrChange>
        </w:rPr>
        <w:pPrChange w:id="323" w:author="Angela Gasperin Martinazzo - ASCOM" w:date="2019-01-15T14:27:00Z">
          <w:pPr>
            <w:numPr>
              <w:numId w:val="17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324" w:author="Angela Gasperin Martinazzo - ASCOM" w:date="2019-01-15T14:17:00Z">
            <w:rPr/>
          </w:rPrChange>
        </w:rPr>
        <w:t>Lei define como obrigatória a cobertura de despesas hospitalares com aids pelos seguros-saúde privados (mas não assegura tratamento antirretroviral).</w:t>
      </w:r>
    </w:p>
    <w:p w14:paraId="3AF0E5D1" w14:textId="2527A11A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325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46AD6528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326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1996</w:t>
      </w:r>
    </w:p>
    <w:p w14:paraId="050E8E65" w14:textId="70C64A17" w:rsidR="00507853" w:rsidRPr="00A61AAF" w:rsidRDefault="0006118F" w:rsidP="0006118F">
      <w:pPr>
        <w:pStyle w:val="PargrafodaLista"/>
        <w:numPr>
          <w:ilvl w:val="0"/>
          <w:numId w:val="61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327" w:author="Angela Gasperin Martinazzo - ASCOM" w:date="2019-01-15T14:17:00Z">
            <w:rPr/>
          </w:rPrChange>
        </w:rPr>
        <w:pPrChange w:id="328" w:author="Angela Gasperin Martinazzo - ASCOM" w:date="2019-01-15T14:27:00Z">
          <w:pPr>
            <w:numPr>
              <w:numId w:val="19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ins w:id="329" w:author="Angela Gasperin Martinazzo - ASCOM" w:date="2019-01-15T14:24:00Z">
        <w:r>
          <w:rPr>
            <w:sz w:val="24"/>
            <w:szCs w:val="24"/>
          </w:rPr>
          <w:t xml:space="preserve">O </w:t>
        </w:r>
      </w:ins>
      <w:r w:rsidR="00507853" w:rsidRPr="00A61AAF">
        <w:rPr>
          <w:sz w:val="24"/>
          <w:szCs w:val="24"/>
          <w:rPrChange w:id="330" w:author="Angela Gasperin Martinazzo - ASCOM" w:date="2019-01-15T14:17:00Z">
            <w:rPr/>
          </w:rPrChange>
        </w:rPr>
        <w:t>Programa Nacional de DST e Aids lança o primeiro consenso em terapia antirretroviral (regulamentação da prescrição de medicações para combater o HIV).</w:t>
      </w:r>
    </w:p>
    <w:p w14:paraId="1A796A85" w14:textId="76BB2114" w:rsidR="00507853" w:rsidRPr="00A61AAF" w:rsidRDefault="0006118F" w:rsidP="0006118F">
      <w:pPr>
        <w:pStyle w:val="PargrafodaLista"/>
        <w:numPr>
          <w:ilvl w:val="0"/>
          <w:numId w:val="61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331" w:author="Angela Gasperin Martinazzo - ASCOM" w:date="2019-01-15T14:17:00Z">
            <w:rPr/>
          </w:rPrChange>
        </w:rPr>
        <w:pPrChange w:id="332" w:author="Angela Gasperin Martinazzo - ASCOM" w:date="2019-01-15T14:27:00Z">
          <w:pPr>
            <w:numPr>
              <w:numId w:val="19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ins w:id="333" w:author="Angela Gasperin Martinazzo - ASCOM" w:date="2019-01-15T14:24:00Z">
        <w:r>
          <w:rPr>
            <w:sz w:val="24"/>
            <w:szCs w:val="24"/>
          </w:rPr>
          <w:t>O</w:t>
        </w:r>
      </w:ins>
      <w:del w:id="334" w:author="Angela Gasperin Martinazzo - ASCOM" w:date="2019-01-15T14:24:00Z">
        <w:r w:rsidR="00507853" w:rsidRPr="00A61AAF" w:rsidDel="0006118F">
          <w:rPr>
            <w:sz w:val="24"/>
            <w:szCs w:val="24"/>
            <w:rPrChange w:id="335" w:author="Angela Gasperin Martinazzo - ASCOM" w:date="2019-01-15T14:17:00Z">
              <w:rPr/>
            </w:rPrChange>
          </w:rPr>
          <w:delText>Lei fixa o</w:delText>
        </w:r>
      </w:del>
      <w:r w:rsidR="00507853" w:rsidRPr="00A61AAF">
        <w:rPr>
          <w:sz w:val="24"/>
          <w:szCs w:val="24"/>
          <w:rPrChange w:id="336" w:author="Angela Gasperin Martinazzo - ASCOM" w:date="2019-01-15T14:17:00Z">
            <w:rPr/>
          </w:rPrChange>
        </w:rPr>
        <w:t xml:space="preserve"> direito ao recebimento de medicação gratuita para tratamento da aids</w:t>
      </w:r>
      <w:ins w:id="337" w:author="Angela Gasperin Martinazzo - ASCOM" w:date="2019-01-15T14:24:00Z">
        <w:r>
          <w:rPr>
            <w:sz w:val="24"/>
            <w:szCs w:val="24"/>
          </w:rPr>
          <w:t xml:space="preserve"> é fixado por lei</w:t>
        </w:r>
      </w:ins>
      <w:r w:rsidR="00507853" w:rsidRPr="00A61AAF">
        <w:rPr>
          <w:sz w:val="24"/>
          <w:szCs w:val="24"/>
          <w:rPrChange w:id="338" w:author="Angela Gasperin Martinazzo - ASCOM" w:date="2019-01-15T14:17:00Z">
            <w:rPr/>
          </w:rPrChange>
        </w:rPr>
        <w:t>.</w:t>
      </w:r>
    </w:p>
    <w:p w14:paraId="3EF84223" w14:textId="77777777" w:rsidR="0019757C" w:rsidRPr="00A61AAF" w:rsidRDefault="00507853" w:rsidP="0006118F">
      <w:pPr>
        <w:pStyle w:val="PargrafodaLista"/>
        <w:numPr>
          <w:ilvl w:val="0"/>
          <w:numId w:val="61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339" w:author="Angela Gasperin Martinazzo - ASCOM" w:date="2019-01-15T14:17:00Z">
            <w:rPr/>
          </w:rPrChange>
        </w:rPr>
        <w:pPrChange w:id="340" w:author="Angela Gasperin Martinazzo - ASCOM" w:date="2019-01-15T14:27:00Z">
          <w:pPr>
            <w:numPr>
              <w:numId w:val="19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341" w:author="Angela Gasperin Martinazzo - ASCOM" w:date="2019-01-15T14:17:00Z">
            <w:rPr/>
          </w:rPrChange>
        </w:rPr>
        <w:t>Disponibilização do AZT venoso na rede pública.</w:t>
      </w:r>
    </w:p>
    <w:p w14:paraId="550E200A" w14:textId="77777777" w:rsidR="00D2303C" w:rsidRPr="001B0F25" w:rsidRDefault="00D2303C" w:rsidP="0006118F">
      <w:pPr>
        <w:pStyle w:val="NormalWeb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/>
          <w:b w:val="0"/>
        </w:rPr>
        <w:pPrChange w:id="342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19F00BFB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343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1995</w:t>
      </w:r>
    </w:p>
    <w:p w14:paraId="290868B0" w14:textId="77777777" w:rsidR="00507853" w:rsidRPr="00A61AAF" w:rsidRDefault="00744616" w:rsidP="0006118F">
      <w:pPr>
        <w:pStyle w:val="PargrafodaLista"/>
        <w:numPr>
          <w:ilvl w:val="0"/>
          <w:numId w:val="62"/>
        </w:numPr>
        <w:shd w:val="clear" w:color="auto" w:fill="FFFFFF"/>
        <w:spacing w:after="120" w:line="240" w:lineRule="auto"/>
        <w:ind w:left="714" w:hanging="357"/>
        <w:contextualSpacing w:val="0"/>
        <w:rPr>
          <w:sz w:val="24"/>
          <w:szCs w:val="24"/>
          <w:rPrChange w:id="344" w:author="Angela Gasperin Martinazzo - ASCOM" w:date="2019-01-15T14:17:00Z">
            <w:rPr/>
          </w:rPrChange>
        </w:rPr>
        <w:pPrChange w:id="345" w:author="Angela Gasperin Martinazzo - ASCOM" w:date="2019-01-15T14:27:00Z">
          <w:pPr>
            <w:numPr>
              <w:numId w:val="20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346" w:author="Angela Gasperin Martinazzo - ASCOM" w:date="2019-01-15T14:17:00Z">
            <w:rPr/>
          </w:rPrChange>
        </w:rPr>
        <w:t>Estudos revelam que a combinação de drogas reduz a progressão da infecção, mas o custo do tratamento é de US$ 10 mil a US$ 15 mil por ano</w:t>
      </w:r>
      <w:r w:rsidR="00525735" w:rsidRPr="00A61AAF">
        <w:rPr>
          <w:sz w:val="24"/>
          <w:szCs w:val="24"/>
          <w:rPrChange w:id="347" w:author="Angela Gasperin Martinazzo - ASCOM" w:date="2019-01-15T14:17:00Z">
            <w:rPr/>
          </w:rPrChange>
        </w:rPr>
        <w:t>.</w:t>
      </w:r>
    </w:p>
    <w:p w14:paraId="42A4ECDF" w14:textId="04DA33E4" w:rsidR="00507853" w:rsidRPr="00A61AAF" w:rsidRDefault="0006118F" w:rsidP="0006118F">
      <w:pPr>
        <w:pStyle w:val="PargrafodaLista"/>
        <w:numPr>
          <w:ilvl w:val="0"/>
          <w:numId w:val="62"/>
        </w:numPr>
        <w:shd w:val="clear" w:color="auto" w:fill="FFFFFF"/>
        <w:spacing w:after="120" w:line="240" w:lineRule="auto"/>
        <w:ind w:left="714" w:hanging="357"/>
        <w:contextualSpacing w:val="0"/>
        <w:rPr>
          <w:sz w:val="24"/>
          <w:szCs w:val="24"/>
          <w:rPrChange w:id="348" w:author="Angela Gasperin Martinazzo - ASCOM" w:date="2019-01-15T14:17:00Z">
            <w:rPr/>
          </w:rPrChange>
        </w:rPr>
        <w:pPrChange w:id="349" w:author="Angela Gasperin Martinazzo - ASCOM" w:date="2019-01-15T14:27:00Z">
          <w:pPr>
            <w:numPr>
              <w:numId w:val="20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ins w:id="350" w:author="Angela Gasperin Martinazzo - ASCOM" w:date="2019-01-15T14:23:00Z">
        <w:r>
          <w:rPr>
            <w:sz w:val="24"/>
            <w:szCs w:val="24"/>
          </w:rPr>
          <w:t>É aprovada nos EUA u</w:t>
        </w:r>
      </w:ins>
      <w:del w:id="351" w:author="Angela Gasperin Martinazzo - ASCOM" w:date="2019-01-15T14:23:00Z">
        <w:r w:rsidR="00507853" w:rsidRPr="00A61AAF" w:rsidDel="0006118F">
          <w:rPr>
            <w:sz w:val="24"/>
            <w:szCs w:val="24"/>
            <w:rPrChange w:id="352" w:author="Angela Gasperin Martinazzo - ASCOM" w:date="2019-01-15T14:17:00Z">
              <w:rPr/>
            </w:rPrChange>
          </w:rPr>
          <w:delText>U</w:delText>
        </w:r>
      </w:del>
      <w:r w:rsidR="00507853" w:rsidRPr="00A61AAF">
        <w:rPr>
          <w:sz w:val="24"/>
          <w:szCs w:val="24"/>
          <w:rPrChange w:id="353" w:author="Angela Gasperin Martinazzo - ASCOM" w:date="2019-01-15T14:17:00Z">
            <w:rPr/>
          </w:rPrChange>
        </w:rPr>
        <w:t xml:space="preserve">ma nova classe de </w:t>
      </w:r>
      <w:del w:id="354" w:author="Angela Gasperin Martinazzo - ASCOM" w:date="2019-01-15T14:22:00Z">
        <w:r w:rsidR="00507853" w:rsidRPr="00A61AAF" w:rsidDel="0006118F">
          <w:rPr>
            <w:sz w:val="24"/>
            <w:szCs w:val="24"/>
            <w:rPrChange w:id="355" w:author="Angela Gasperin Martinazzo - ASCOM" w:date="2019-01-15T14:17:00Z">
              <w:rPr/>
            </w:rPrChange>
          </w:rPr>
          <w:delText xml:space="preserve">drogas </w:delText>
        </w:r>
      </w:del>
      <w:ins w:id="356" w:author="Angela Gasperin Martinazzo - ASCOM" w:date="2019-01-15T14:22:00Z">
        <w:r>
          <w:rPr>
            <w:sz w:val="24"/>
            <w:szCs w:val="24"/>
          </w:rPr>
          <w:t>fármacos</w:t>
        </w:r>
        <w:r w:rsidRPr="00A61AAF">
          <w:rPr>
            <w:sz w:val="24"/>
            <w:szCs w:val="24"/>
            <w:rPrChange w:id="357" w:author="Angela Gasperin Martinazzo - ASCOM" w:date="2019-01-15T14:17:00Z">
              <w:rPr/>
            </w:rPrChange>
          </w:rPr>
          <w:t xml:space="preserve"> </w:t>
        </w:r>
      </w:ins>
      <w:r w:rsidR="00507853" w:rsidRPr="00A61AAF">
        <w:rPr>
          <w:sz w:val="24"/>
          <w:szCs w:val="24"/>
          <w:rPrChange w:id="358" w:author="Angela Gasperin Martinazzo - ASCOM" w:date="2019-01-15T14:17:00Z">
            <w:rPr/>
          </w:rPrChange>
        </w:rPr>
        <w:t>contra o HIV, os inibidores de protease</w:t>
      </w:r>
      <w:ins w:id="359" w:author="Angela Gasperin Martinazzo - ASCOM" w:date="2019-01-15T14:23:00Z">
        <w:r>
          <w:rPr>
            <w:sz w:val="24"/>
            <w:szCs w:val="24"/>
          </w:rPr>
          <w:t>, que</w:t>
        </w:r>
      </w:ins>
      <w:del w:id="360" w:author="Angela Gasperin Martinazzo - ASCOM" w:date="2019-01-15T14:23:00Z">
        <w:r w:rsidR="00507853" w:rsidRPr="00A61AAF" w:rsidDel="0006118F">
          <w:rPr>
            <w:sz w:val="24"/>
            <w:szCs w:val="24"/>
            <w:rPrChange w:id="361" w:author="Angela Gasperin Martinazzo - ASCOM" w:date="2019-01-15T14:17:00Z">
              <w:rPr/>
            </w:rPrChange>
          </w:rPr>
          <w:delText xml:space="preserve"> (</w:delText>
        </w:r>
      </w:del>
      <w:ins w:id="362" w:author="Angela Gasperin Martinazzo - ASCOM" w:date="2019-01-15T14:23:00Z">
        <w:r>
          <w:rPr>
            <w:sz w:val="24"/>
            <w:szCs w:val="24"/>
          </w:rPr>
          <w:t xml:space="preserve"> </w:t>
        </w:r>
      </w:ins>
      <w:r w:rsidR="00507853" w:rsidRPr="00A61AAF">
        <w:rPr>
          <w:sz w:val="24"/>
          <w:szCs w:val="24"/>
          <w:rPrChange w:id="363" w:author="Angela Gasperin Martinazzo - ASCOM" w:date="2019-01-15T14:17:00Z">
            <w:rPr/>
          </w:rPrChange>
        </w:rPr>
        <w:t>dificultam a multiplicação do HIV no organismo</w:t>
      </w:r>
      <w:del w:id="364" w:author="Angela Gasperin Martinazzo - ASCOM" w:date="2019-01-15T14:23:00Z">
        <w:r w:rsidR="00507853" w:rsidRPr="00A61AAF" w:rsidDel="0006118F">
          <w:rPr>
            <w:sz w:val="24"/>
            <w:szCs w:val="24"/>
            <w:rPrChange w:id="365" w:author="Angela Gasperin Martinazzo - ASCOM" w:date="2019-01-15T14:17:00Z">
              <w:rPr/>
            </w:rPrChange>
          </w:rPr>
          <w:delText>), é aprovada nos EUA</w:delText>
        </w:r>
      </w:del>
      <w:r w:rsidR="00507853" w:rsidRPr="00A61AAF">
        <w:rPr>
          <w:sz w:val="24"/>
          <w:szCs w:val="24"/>
          <w:rPrChange w:id="366" w:author="Angela Gasperin Martinazzo - ASCOM" w:date="2019-01-15T14:17:00Z">
            <w:rPr/>
          </w:rPrChange>
        </w:rPr>
        <w:t>.</w:t>
      </w:r>
    </w:p>
    <w:p w14:paraId="4C20050C" w14:textId="77777777" w:rsidR="00D2303C" w:rsidRPr="001B0F25" w:rsidRDefault="00D2303C" w:rsidP="0006118F">
      <w:pPr>
        <w:pStyle w:val="NormalWeb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/>
          <w:b w:val="0"/>
        </w:rPr>
        <w:pPrChange w:id="367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036E75A1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368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1994</w:t>
      </w:r>
    </w:p>
    <w:p w14:paraId="3FA353EA" w14:textId="77777777" w:rsidR="00507853" w:rsidRPr="00A61AAF" w:rsidRDefault="00507853" w:rsidP="0006118F">
      <w:pPr>
        <w:pStyle w:val="PargrafodaLista"/>
        <w:numPr>
          <w:ilvl w:val="0"/>
          <w:numId w:val="63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369" w:author="Angela Gasperin Martinazzo - ASCOM" w:date="2019-01-15T14:17:00Z">
            <w:rPr/>
          </w:rPrChange>
        </w:rPr>
        <w:pPrChange w:id="370" w:author="Angela Gasperin Martinazzo - ASCOM" w:date="2019-01-15T14:27:00Z">
          <w:pPr>
            <w:numPr>
              <w:numId w:val="21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371" w:author="Angela Gasperin Martinazzo - ASCOM" w:date="2019-01-15T14:17:00Z">
            <w:rPr/>
          </w:rPrChange>
        </w:rPr>
        <w:t>Estudos mostram que o uso do AZT ajuda a prevenir a transmissão do HIV de mãe para filho durante a gravidez e o parto.</w:t>
      </w:r>
    </w:p>
    <w:p w14:paraId="77D71B36" w14:textId="7C5C3649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372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123BD357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373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1993</w:t>
      </w:r>
    </w:p>
    <w:p w14:paraId="1C2779AA" w14:textId="1B94C294" w:rsidR="00507853" w:rsidRPr="00A61AAF" w:rsidRDefault="00507853" w:rsidP="0006118F">
      <w:pPr>
        <w:pStyle w:val="PargrafodaLista"/>
        <w:numPr>
          <w:ilvl w:val="0"/>
          <w:numId w:val="63"/>
        </w:numPr>
        <w:shd w:val="clear" w:color="auto" w:fill="FFFFFF"/>
        <w:spacing w:after="120" w:line="240" w:lineRule="auto"/>
        <w:ind w:left="714" w:hanging="357"/>
        <w:contextualSpacing w:val="0"/>
        <w:rPr>
          <w:sz w:val="24"/>
          <w:szCs w:val="24"/>
          <w:rPrChange w:id="374" w:author="Angela Gasperin Martinazzo - ASCOM" w:date="2019-01-15T14:17:00Z">
            <w:rPr/>
          </w:rPrChange>
        </w:rPr>
        <w:pPrChange w:id="375" w:author="Angela Gasperin Martinazzo - ASCOM" w:date="2019-01-15T14:27:00Z">
          <w:pPr>
            <w:numPr>
              <w:numId w:val="22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376" w:author="Angela Gasperin Martinazzo - ASCOM" w:date="2019-01-15T14:17:00Z">
            <w:rPr/>
          </w:rPrChange>
        </w:rPr>
        <w:t>Início da notificação da aids no Sistema Nacional de Notificação de Doenças (</w:t>
      </w:r>
      <w:proofErr w:type="spellStart"/>
      <w:r w:rsidRPr="00A61AAF">
        <w:rPr>
          <w:sz w:val="24"/>
          <w:szCs w:val="24"/>
          <w:rPrChange w:id="377" w:author="Angela Gasperin Martinazzo - ASCOM" w:date="2019-01-15T14:17:00Z">
            <w:rPr/>
          </w:rPrChange>
        </w:rPr>
        <w:t>S</w:t>
      </w:r>
      <w:ins w:id="378" w:author="Angela Gasperin Martinazzo - ASCOM" w:date="2019-01-15T14:22:00Z">
        <w:r w:rsidR="0006118F">
          <w:rPr>
            <w:sz w:val="24"/>
            <w:szCs w:val="24"/>
          </w:rPr>
          <w:t>inan</w:t>
        </w:r>
      </w:ins>
      <w:proofErr w:type="spellEnd"/>
      <w:del w:id="379" w:author="Angela Gasperin Martinazzo - ASCOM" w:date="2019-01-15T14:22:00Z">
        <w:r w:rsidRPr="00A61AAF" w:rsidDel="0006118F">
          <w:rPr>
            <w:sz w:val="24"/>
            <w:szCs w:val="24"/>
            <w:rPrChange w:id="380" w:author="Angela Gasperin Martinazzo - ASCOM" w:date="2019-01-15T14:17:00Z">
              <w:rPr/>
            </w:rPrChange>
          </w:rPr>
          <w:delText>INAN</w:delText>
        </w:r>
      </w:del>
      <w:r w:rsidRPr="00A61AAF">
        <w:rPr>
          <w:sz w:val="24"/>
          <w:szCs w:val="24"/>
          <w:rPrChange w:id="381" w:author="Angela Gasperin Martinazzo - ASCOM" w:date="2019-01-15T14:17:00Z">
            <w:rPr/>
          </w:rPrChange>
        </w:rPr>
        <w:t>).</w:t>
      </w:r>
    </w:p>
    <w:p w14:paraId="3173260E" w14:textId="1FBF3384" w:rsidR="00507853" w:rsidRPr="00A61AAF" w:rsidRDefault="0006118F" w:rsidP="0006118F">
      <w:pPr>
        <w:pStyle w:val="PargrafodaLista"/>
        <w:numPr>
          <w:ilvl w:val="0"/>
          <w:numId w:val="63"/>
        </w:numPr>
        <w:shd w:val="clear" w:color="auto" w:fill="FFFFFF"/>
        <w:spacing w:after="120" w:line="240" w:lineRule="auto"/>
        <w:ind w:left="714" w:hanging="357"/>
        <w:contextualSpacing w:val="0"/>
        <w:rPr>
          <w:sz w:val="24"/>
          <w:szCs w:val="24"/>
          <w:rPrChange w:id="382" w:author="Angela Gasperin Martinazzo - ASCOM" w:date="2019-01-15T14:17:00Z">
            <w:rPr/>
          </w:rPrChange>
        </w:rPr>
        <w:pPrChange w:id="383" w:author="Angela Gasperin Martinazzo - ASCOM" w:date="2019-01-15T14:27:00Z">
          <w:pPr>
            <w:numPr>
              <w:numId w:val="22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ins w:id="384" w:author="Angela Gasperin Martinazzo - ASCOM" w:date="2019-01-15T14:22:00Z">
        <w:r>
          <w:rPr>
            <w:sz w:val="24"/>
            <w:szCs w:val="24"/>
          </w:rPr>
          <w:t xml:space="preserve">O </w:t>
        </w:r>
      </w:ins>
      <w:r w:rsidR="00507853" w:rsidRPr="00A61AAF">
        <w:rPr>
          <w:sz w:val="24"/>
          <w:szCs w:val="24"/>
          <w:rPrChange w:id="385" w:author="Angela Gasperin Martinazzo - ASCOM" w:date="2019-01-15T14:17:00Z">
            <w:rPr/>
          </w:rPrChange>
        </w:rPr>
        <w:t>Brasil passa a produzir o AZT.</w:t>
      </w:r>
    </w:p>
    <w:p w14:paraId="2987C2E0" w14:textId="789B9889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386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584BD268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387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1992</w:t>
      </w:r>
    </w:p>
    <w:p w14:paraId="6FD3C11C" w14:textId="77777777" w:rsidR="00507853" w:rsidRPr="00A61AAF" w:rsidRDefault="00507853" w:rsidP="0006118F">
      <w:pPr>
        <w:pStyle w:val="PargrafodaLista"/>
        <w:numPr>
          <w:ilvl w:val="0"/>
          <w:numId w:val="64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388" w:author="Angela Gasperin Martinazzo - ASCOM" w:date="2019-01-15T14:17:00Z">
            <w:rPr/>
          </w:rPrChange>
        </w:rPr>
        <w:pPrChange w:id="389" w:author="Angela Gasperin Martinazzo - ASCOM" w:date="2019-01-15T14:27:00Z">
          <w:pPr>
            <w:numPr>
              <w:numId w:val="23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390" w:author="Angela Gasperin Martinazzo - ASCOM" w:date="2019-01-15T14:17:00Z">
            <w:rPr/>
          </w:rPrChange>
        </w:rPr>
        <w:t>Inclusão, no código internacional de doenças, da infecção pelo HIV.</w:t>
      </w:r>
    </w:p>
    <w:p w14:paraId="29A44D81" w14:textId="77777777" w:rsidR="00507853" w:rsidRPr="00A61AAF" w:rsidRDefault="00507853" w:rsidP="0006118F">
      <w:pPr>
        <w:pStyle w:val="PargrafodaLista"/>
        <w:numPr>
          <w:ilvl w:val="0"/>
          <w:numId w:val="64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391" w:author="Angela Gasperin Martinazzo - ASCOM" w:date="2019-01-15T14:17:00Z">
            <w:rPr/>
          </w:rPrChange>
        </w:rPr>
        <w:pPrChange w:id="392" w:author="Angela Gasperin Martinazzo - ASCOM" w:date="2019-01-15T14:27:00Z">
          <w:pPr>
            <w:numPr>
              <w:numId w:val="23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393" w:author="Angela Gasperin Martinazzo - ASCOM" w:date="2019-01-15T14:17:00Z">
            <w:rPr/>
          </w:rPrChange>
        </w:rPr>
        <w:t>Ministério da Saúde inclui os procedimentos para o tratamento da aids na tabela do SUS.</w:t>
      </w:r>
    </w:p>
    <w:p w14:paraId="1F3E0AEF" w14:textId="0437B01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394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2A3627BA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395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1991</w:t>
      </w:r>
    </w:p>
    <w:p w14:paraId="7A9EC72F" w14:textId="299D9018" w:rsidR="00D2303C" w:rsidRPr="00A61AAF" w:rsidRDefault="00AA21E5" w:rsidP="0006118F">
      <w:pPr>
        <w:pStyle w:val="PargrafodaLista"/>
        <w:numPr>
          <w:ilvl w:val="0"/>
          <w:numId w:val="65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396" w:author="Angela Gasperin Martinazzo - ASCOM" w:date="2019-01-15T14:17:00Z">
            <w:rPr/>
          </w:rPrChange>
        </w:rPr>
        <w:pPrChange w:id="397" w:author="Angela Gasperin Martinazzo - ASCOM" w:date="2019-01-15T14:27:00Z">
          <w:pPr>
            <w:pStyle w:val="PargrafodaLista"/>
            <w:numPr>
              <w:numId w:val="24"/>
            </w:numPr>
            <w:shd w:val="clear" w:color="auto" w:fill="FFFFFF"/>
            <w:tabs>
              <w:tab w:val="num" w:pos="720"/>
            </w:tabs>
            <w:spacing w:after="0" w:line="240" w:lineRule="auto"/>
            <w:ind w:left="450" w:hanging="360"/>
            <w:contextualSpacing w:val="0"/>
            <w:jc w:val="both"/>
          </w:pPr>
        </w:pPrChange>
      </w:pPr>
      <w:r w:rsidRPr="00A61AAF">
        <w:rPr>
          <w:sz w:val="24"/>
          <w:szCs w:val="24"/>
          <w:rPrChange w:id="398" w:author="Angela Gasperin Martinazzo - ASCOM" w:date="2019-01-15T14:17:00Z">
            <w:rPr/>
          </w:rPrChange>
        </w:rPr>
        <w:t xml:space="preserve">O laço vermelho é lançado como um símbolo internacional de conscientização </w:t>
      </w:r>
      <w:ins w:id="399" w:author="Angela Gasperin Martinazzo - ASCOM" w:date="2019-01-15T14:21:00Z">
        <w:r w:rsidR="0006118F">
          <w:rPr>
            <w:sz w:val="24"/>
            <w:szCs w:val="24"/>
          </w:rPr>
          <w:t>sobre a aids</w:t>
        </w:r>
      </w:ins>
      <w:del w:id="400" w:author="Angela Gasperin Martinazzo - ASCOM" w:date="2019-01-15T14:21:00Z">
        <w:r w:rsidRPr="00A61AAF" w:rsidDel="0006118F">
          <w:rPr>
            <w:sz w:val="24"/>
            <w:szCs w:val="24"/>
            <w:rPrChange w:id="401" w:author="Angela Gasperin Martinazzo - ASCOM" w:date="2019-01-15T14:17:00Z">
              <w:rPr/>
            </w:rPrChange>
          </w:rPr>
          <w:delText>a AIDS</w:delText>
        </w:r>
      </w:del>
      <w:r w:rsidRPr="00A61AAF">
        <w:rPr>
          <w:sz w:val="24"/>
          <w:szCs w:val="24"/>
          <w:rPrChange w:id="402" w:author="Angela Gasperin Martinazzo - ASCOM" w:date="2019-01-15T14:17:00Z">
            <w:rPr/>
          </w:rPrChange>
        </w:rPr>
        <w:t>.</w:t>
      </w:r>
    </w:p>
    <w:p w14:paraId="384C5441" w14:textId="1CADA93C" w:rsidR="007651BE" w:rsidRPr="00A61AAF" w:rsidRDefault="007651BE" w:rsidP="0006118F">
      <w:pPr>
        <w:pStyle w:val="PargrafodaLista"/>
        <w:numPr>
          <w:ilvl w:val="0"/>
          <w:numId w:val="65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403" w:author="Angela Gasperin Martinazzo - ASCOM" w:date="2019-01-15T14:17:00Z">
            <w:rPr/>
          </w:rPrChange>
        </w:rPr>
        <w:pPrChange w:id="404" w:author="Angela Gasperin Martinazzo - ASCOM" w:date="2019-01-15T14:27:00Z">
          <w:pPr>
            <w:pStyle w:val="PargrafodaLista"/>
            <w:numPr>
              <w:numId w:val="24"/>
            </w:numPr>
            <w:shd w:val="clear" w:color="auto" w:fill="FFFFFF"/>
            <w:tabs>
              <w:tab w:val="num" w:pos="720"/>
            </w:tabs>
            <w:spacing w:after="0" w:line="240" w:lineRule="auto"/>
            <w:ind w:left="450" w:hanging="360"/>
            <w:contextualSpacing w:val="0"/>
            <w:jc w:val="both"/>
          </w:pPr>
        </w:pPrChange>
      </w:pPr>
      <w:r w:rsidRPr="00A61AAF">
        <w:rPr>
          <w:sz w:val="24"/>
          <w:szCs w:val="24"/>
          <w:rPrChange w:id="405" w:author="Angela Gasperin Martinazzo - ASCOM" w:date="2019-01-15T14:17:00Z">
            <w:rPr/>
          </w:rPrChange>
        </w:rPr>
        <w:t>Início da distribuição do AZT no sistema público de saúde</w:t>
      </w:r>
      <w:ins w:id="406" w:author="Angela Gasperin Martinazzo - ASCOM" w:date="2019-01-15T14:21:00Z">
        <w:r w:rsidR="0006118F">
          <w:rPr>
            <w:sz w:val="24"/>
            <w:szCs w:val="24"/>
          </w:rPr>
          <w:t>.</w:t>
        </w:r>
      </w:ins>
    </w:p>
    <w:p w14:paraId="676B209E" w14:textId="77777777" w:rsidR="001B0F25" w:rsidRPr="001B0F25" w:rsidRDefault="001B0F25" w:rsidP="0006118F">
      <w:pPr>
        <w:pStyle w:val="NormalWeb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/>
          <w:b w:val="0"/>
        </w:rPr>
        <w:pPrChange w:id="407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13DCEA44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408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1988</w:t>
      </w:r>
    </w:p>
    <w:p w14:paraId="1D13E103" w14:textId="77777777" w:rsidR="00507853" w:rsidRPr="00A61AAF" w:rsidRDefault="00D2303C" w:rsidP="0006118F">
      <w:pPr>
        <w:pStyle w:val="PargrafodaLista"/>
        <w:numPr>
          <w:ilvl w:val="0"/>
          <w:numId w:val="66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409" w:author="Angela Gasperin Martinazzo - ASCOM" w:date="2019-01-15T14:17:00Z">
            <w:rPr/>
          </w:rPrChange>
        </w:rPr>
        <w:pPrChange w:id="410" w:author="Angela Gasperin Martinazzo - ASCOM" w:date="2019-01-15T14:27:00Z">
          <w:pPr>
            <w:numPr>
              <w:numId w:val="27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411" w:author="Angela Gasperin Martinazzo - ASCOM" w:date="2019-01-15T14:17:00Z">
            <w:rPr/>
          </w:rPrChange>
        </w:rPr>
        <w:t>P</w:t>
      </w:r>
      <w:r w:rsidR="00507853" w:rsidRPr="00A61AAF">
        <w:rPr>
          <w:sz w:val="24"/>
          <w:szCs w:val="24"/>
          <w:rPrChange w:id="412" w:author="Angela Gasperin Martinazzo - ASCOM" w:date="2019-01-15T14:17:00Z">
            <w:rPr/>
          </w:rPrChange>
        </w:rPr>
        <w:t xml:space="preserve">ortaria assinada pelo ministro da Saúde, Leonardo Santos Simão, </w:t>
      </w:r>
      <w:r w:rsidRPr="00A61AAF">
        <w:rPr>
          <w:sz w:val="24"/>
          <w:szCs w:val="24"/>
          <w:rPrChange w:id="413" w:author="Angela Gasperin Martinazzo - ASCOM" w:date="2019-01-15T14:17:00Z">
            <w:rPr/>
          </w:rPrChange>
        </w:rPr>
        <w:t>adota</w:t>
      </w:r>
      <w:r w:rsidR="00507853" w:rsidRPr="00A61AAF">
        <w:rPr>
          <w:sz w:val="24"/>
          <w:szCs w:val="24"/>
          <w:rPrChange w:id="414" w:author="Angela Gasperin Martinazzo - ASCOM" w:date="2019-01-15T14:17:00Z">
            <w:rPr/>
          </w:rPrChange>
        </w:rPr>
        <w:t xml:space="preserve"> </w:t>
      </w:r>
      <w:r w:rsidRPr="00A61AAF">
        <w:rPr>
          <w:sz w:val="24"/>
          <w:szCs w:val="24"/>
          <w:rPrChange w:id="415" w:author="Angela Gasperin Martinazzo - ASCOM" w:date="2019-01-15T14:17:00Z">
            <w:rPr/>
          </w:rPrChange>
        </w:rPr>
        <w:t>o</w:t>
      </w:r>
      <w:r w:rsidR="00507853" w:rsidRPr="00A61AAF">
        <w:rPr>
          <w:sz w:val="24"/>
          <w:szCs w:val="24"/>
          <w:rPrChange w:id="416" w:author="Angela Gasperin Martinazzo - ASCOM" w:date="2019-01-15T14:17:00Z">
            <w:rPr/>
          </w:rPrChange>
        </w:rPr>
        <w:t xml:space="preserve"> 1º de dezembro como o Dia Mundial de Luta contra a Aids.</w:t>
      </w:r>
    </w:p>
    <w:p w14:paraId="1EABED4F" w14:textId="77777777" w:rsidR="00507853" w:rsidRPr="00A61AAF" w:rsidRDefault="00507853" w:rsidP="0006118F">
      <w:pPr>
        <w:pStyle w:val="PargrafodaLista"/>
        <w:numPr>
          <w:ilvl w:val="0"/>
          <w:numId w:val="66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417" w:author="Angela Gasperin Martinazzo - ASCOM" w:date="2019-01-15T14:17:00Z">
            <w:rPr/>
          </w:rPrChange>
        </w:rPr>
        <w:pPrChange w:id="418" w:author="Angela Gasperin Martinazzo - ASCOM" w:date="2019-01-15T14:27:00Z">
          <w:pPr>
            <w:numPr>
              <w:numId w:val="27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419" w:author="Angela Gasperin Martinazzo - ASCOM" w:date="2019-01-15T14:17:00Z">
            <w:rPr/>
          </w:rPrChange>
        </w:rPr>
        <w:t>Criação do Sistema Único de Saúde.</w:t>
      </w:r>
    </w:p>
    <w:p w14:paraId="44BBB289" w14:textId="77777777" w:rsidR="00D2303C" w:rsidRPr="001B0F25" w:rsidRDefault="00D2303C" w:rsidP="0006118F">
      <w:pPr>
        <w:pStyle w:val="NormalWeb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/>
          <w:b w:val="0"/>
        </w:rPr>
        <w:pPrChange w:id="420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6FBD0C81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421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1987</w:t>
      </w:r>
    </w:p>
    <w:p w14:paraId="4295AFCB" w14:textId="00D154FC" w:rsidR="00507853" w:rsidRPr="00A61AAF" w:rsidRDefault="00507853" w:rsidP="0006118F">
      <w:pPr>
        <w:pStyle w:val="PargrafodaLista"/>
        <w:numPr>
          <w:ilvl w:val="0"/>
          <w:numId w:val="67"/>
        </w:numPr>
        <w:shd w:val="clear" w:color="auto" w:fill="FFFFFF"/>
        <w:spacing w:after="120" w:line="240" w:lineRule="auto"/>
        <w:ind w:left="714" w:hanging="357"/>
        <w:contextualSpacing w:val="0"/>
        <w:rPr>
          <w:sz w:val="24"/>
          <w:szCs w:val="24"/>
          <w:rPrChange w:id="422" w:author="Angela Gasperin Martinazzo - ASCOM" w:date="2019-01-15T14:17:00Z">
            <w:rPr/>
          </w:rPrChange>
        </w:rPr>
        <w:pPrChange w:id="423" w:author="Angela Gasperin Martinazzo - ASCOM" w:date="2019-01-15T14:27:00Z">
          <w:pPr>
            <w:numPr>
              <w:numId w:val="28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424" w:author="Angela Gasperin Martinazzo - ASCOM" w:date="2019-01-15T14:17:00Z">
            <w:rPr/>
          </w:rPrChange>
        </w:rPr>
        <w:t>Início da utilização do AZT, medicamento para pacientes com câncer</w:t>
      </w:r>
      <w:ins w:id="425" w:author="Angela Gasperin Martinazzo - ASCOM" w:date="2019-01-15T14:21:00Z">
        <w:r w:rsidR="0006118F">
          <w:rPr>
            <w:sz w:val="24"/>
            <w:szCs w:val="24"/>
          </w:rPr>
          <w:t xml:space="preserve"> – </w:t>
        </w:r>
      </w:ins>
      <w:del w:id="426" w:author="Angela Gasperin Martinazzo - ASCOM" w:date="2019-01-15T14:21:00Z">
        <w:r w:rsidRPr="00A61AAF" w:rsidDel="0006118F">
          <w:rPr>
            <w:sz w:val="24"/>
            <w:szCs w:val="24"/>
            <w:rPrChange w:id="427" w:author="Angela Gasperin Martinazzo - ASCOM" w:date="2019-01-15T14:17:00Z">
              <w:rPr/>
            </w:rPrChange>
          </w:rPr>
          <w:delText xml:space="preserve"> e </w:delText>
        </w:r>
      </w:del>
      <w:r w:rsidRPr="00A61AAF">
        <w:rPr>
          <w:sz w:val="24"/>
          <w:szCs w:val="24"/>
          <w:rPrChange w:id="428" w:author="Angela Gasperin Martinazzo - ASCOM" w:date="2019-01-15T14:17:00Z">
            <w:rPr/>
          </w:rPrChange>
        </w:rPr>
        <w:t xml:space="preserve">o primeiro </w:t>
      </w:r>
      <w:ins w:id="429" w:author="Angela Gasperin Martinazzo - ASCOM" w:date="2019-01-15T14:21:00Z">
        <w:r w:rsidR="0006118F">
          <w:rPr>
            <w:sz w:val="24"/>
            <w:szCs w:val="24"/>
          </w:rPr>
          <w:t>fármaco a reduzir</w:t>
        </w:r>
      </w:ins>
      <w:del w:id="430" w:author="Angela Gasperin Martinazzo - ASCOM" w:date="2019-01-15T14:21:00Z">
        <w:r w:rsidRPr="00A61AAF" w:rsidDel="0006118F">
          <w:rPr>
            <w:sz w:val="24"/>
            <w:szCs w:val="24"/>
            <w:rPrChange w:id="431" w:author="Angela Gasperin Martinazzo - ASCOM" w:date="2019-01-15T14:17:00Z">
              <w:rPr/>
            </w:rPrChange>
          </w:rPr>
          <w:delText>que reduz</w:delText>
        </w:r>
      </w:del>
      <w:r w:rsidRPr="00A61AAF">
        <w:rPr>
          <w:sz w:val="24"/>
          <w:szCs w:val="24"/>
          <w:rPrChange w:id="432" w:author="Angela Gasperin Martinazzo - ASCOM" w:date="2019-01-15T14:17:00Z">
            <w:rPr/>
          </w:rPrChange>
        </w:rPr>
        <w:t xml:space="preserve"> a multiplicação do HIV.</w:t>
      </w:r>
    </w:p>
    <w:p w14:paraId="0385CD33" w14:textId="2FED244F" w:rsidR="00507853" w:rsidRPr="00A61AAF" w:rsidRDefault="00507853" w:rsidP="0006118F">
      <w:pPr>
        <w:pStyle w:val="PargrafodaLista"/>
        <w:numPr>
          <w:ilvl w:val="0"/>
          <w:numId w:val="67"/>
        </w:numPr>
        <w:shd w:val="clear" w:color="auto" w:fill="FFFFFF"/>
        <w:spacing w:after="120" w:line="240" w:lineRule="auto"/>
        <w:ind w:left="714" w:hanging="357"/>
        <w:contextualSpacing w:val="0"/>
        <w:rPr>
          <w:sz w:val="24"/>
          <w:szCs w:val="24"/>
          <w:rPrChange w:id="433" w:author="Angela Gasperin Martinazzo - ASCOM" w:date="2019-01-15T14:17:00Z">
            <w:rPr/>
          </w:rPrChange>
        </w:rPr>
        <w:pPrChange w:id="434" w:author="Angela Gasperin Martinazzo - ASCOM" w:date="2019-01-15T14:27:00Z">
          <w:pPr>
            <w:numPr>
              <w:numId w:val="28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435" w:author="Angela Gasperin Martinazzo - ASCOM" w:date="2019-01-15T14:17:00Z">
            <w:rPr/>
          </w:rPrChange>
        </w:rPr>
        <w:t xml:space="preserve">A Assembleia Mundial de Saúde, com </w:t>
      </w:r>
      <w:ins w:id="436" w:author="Angela Gasperin Martinazzo - ASCOM" w:date="2019-01-15T14:20:00Z">
        <w:r w:rsidR="00A61AAF">
          <w:rPr>
            <w:sz w:val="24"/>
            <w:szCs w:val="24"/>
          </w:rPr>
          <w:t xml:space="preserve">o </w:t>
        </w:r>
      </w:ins>
      <w:r w:rsidRPr="00A61AAF">
        <w:rPr>
          <w:sz w:val="24"/>
          <w:szCs w:val="24"/>
          <w:rPrChange w:id="437" w:author="Angela Gasperin Martinazzo - ASCOM" w:date="2019-01-15T14:17:00Z">
            <w:rPr/>
          </w:rPrChange>
        </w:rPr>
        <w:t>apoio da Organização das Nações Unidas (ONU), decide transformar o dia 1º de dezembro em Dia Mundial de Luta contra a Aids, para reforçar a solidariedade, a tolerância, a compaixão e a compreensão em relação às pessoas infectadas pelo HIV. A escolha dessa data seguiu critérios próprios das Nações Unidas.</w:t>
      </w:r>
    </w:p>
    <w:p w14:paraId="3F1DD7D2" w14:textId="13CF4B6E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438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76ED7943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Style w:val="Forte"/>
          <w:rFonts w:asciiTheme="minorHAnsi" w:hAnsiTheme="minorHAnsi"/>
          <w:b w:val="0"/>
        </w:rPr>
        <w:pPrChange w:id="439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1986</w:t>
      </w:r>
    </w:p>
    <w:p w14:paraId="0F5207B6" w14:textId="2BECCF0D" w:rsidR="00CD30E6" w:rsidRPr="00A61AAF" w:rsidRDefault="00A61AAF" w:rsidP="0006118F">
      <w:pPr>
        <w:pStyle w:val="PargrafodaLista"/>
        <w:numPr>
          <w:ilvl w:val="0"/>
          <w:numId w:val="68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440" w:author="Angela Gasperin Martinazzo - ASCOM" w:date="2019-01-15T14:17:00Z">
            <w:rPr/>
          </w:rPrChange>
        </w:rPr>
        <w:pPrChange w:id="441" w:author="Angela Gasperin Martinazzo - ASCOM" w:date="2019-01-15T14:27:00Z">
          <w:pPr>
            <w:pStyle w:val="PargrafodaLista"/>
            <w:numPr>
              <w:numId w:val="46"/>
            </w:numPr>
            <w:shd w:val="clear" w:color="auto" w:fill="FFFFFF"/>
            <w:spacing w:after="0" w:line="240" w:lineRule="auto"/>
            <w:ind w:left="426" w:hanging="360"/>
            <w:contextualSpacing w:val="0"/>
            <w:jc w:val="both"/>
          </w:pPr>
        </w:pPrChange>
      </w:pPr>
      <w:ins w:id="442" w:author="Angela Gasperin Martinazzo - ASCOM" w:date="2019-01-15T14:19:00Z">
        <w:r>
          <w:rPr>
            <w:sz w:val="24"/>
            <w:szCs w:val="24"/>
          </w:rPr>
          <w:t>É instituído</w:t>
        </w:r>
      </w:ins>
      <w:del w:id="443" w:author="Angela Gasperin Martinazzo - ASCOM" w:date="2019-01-15T14:19:00Z">
        <w:r w:rsidR="00CD30E6" w:rsidRPr="00A61AAF" w:rsidDel="00A61AAF">
          <w:rPr>
            <w:sz w:val="24"/>
            <w:szCs w:val="24"/>
            <w:rPrChange w:id="444" w:author="Angela Gasperin Martinazzo - ASCOM" w:date="2019-01-15T14:17:00Z">
              <w:rPr/>
            </w:rPrChange>
          </w:rPr>
          <w:delText>Criação</w:delText>
        </w:r>
      </w:del>
      <w:r w:rsidR="00CD30E6" w:rsidRPr="00A61AAF">
        <w:rPr>
          <w:sz w:val="24"/>
          <w:szCs w:val="24"/>
          <w:rPrChange w:id="445" w:author="Angela Gasperin Martinazzo - ASCOM" w:date="2019-01-15T14:17:00Z">
            <w:rPr/>
          </w:rPrChange>
        </w:rPr>
        <w:t xml:space="preserve"> </w:t>
      </w:r>
      <w:del w:id="446" w:author="Angela Gasperin Martinazzo - ASCOM" w:date="2019-01-15T14:19:00Z">
        <w:r w:rsidR="00CD30E6" w:rsidRPr="00A61AAF" w:rsidDel="00A61AAF">
          <w:rPr>
            <w:sz w:val="24"/>
            <w:szCs w:val="24"/>
            <w:rPrChange w:id="447" w:author="Angela Gasperin Martinazzo - ASCOM" w:date="2019-01-15T14:17:00Z">
              <w:rPr/>
            </w:rPrChange>
          </w:rPr>
          <w:delText>d</w:delText>
        </w:r>
      </w:del>
      <w:r w:rsidR="00CD30E6" w:rsidRPr="00A61AAF">
        <w:rPr>
          <w:sz w:val="24"/>
          <w:szCs w:val="24"/>
          <w:rPrChange w:id="448" w:author="Angela Gasperin Martinazzo - ASCOM" w:date="2019-01-15T14:17:00Z">
            <w:rPr/>
          </w:rPrChange>
        </w:rPr>
        <w:t>o Programa Nacional de DST e Aid</w:t>
      </w:r>
      <w:r w:rsidR="00020480" w:rsidRPr="00A61AAF">
        <w:rPr>
          <w:sz w:val="24"/>
          <w:szCs w:val="24"/>
          <w:rPrChange w:id="449" w:author="Angela Gasperin Martinazzo - ASCOM" w:date="2019-01-15T14:17:00Z">
            <w:rPr/>
          </w:rPrChange>
        </w:rPr>
        <w:t>s no Ministério da Saúde</w:t>
      </w:r>
      <w:ins w:id="450" w:author="Angela Gasperin Martinazzo - ASCOM" w:date="2019-01-15T14:18:00Z">
        <w:r>
          <w:rPr>
            <w:sz w:val="24"/>
            <w:szCs w:val="24"/>
          </w:rPr>
          <w:t>.</w:t>
        </w:r>
      </w:ins>
    </w:p>
    <w:p w14:paraId="58FE9B12" w14:textId="59CF2DF5" w:rsidR="00507853" w:rsidRPr="001B0F25" w:rsidRDefault="00507853" w:rsidP="0006118F">
      <w:pPr>
        <w:shd w:val="clear" w:color="auto" w:fill="FFFFFF"/>
        <w:spacing w:after="120"/>
        <w:ind w:left="450"/>
        <w:rPr>
          <w:rFonts w:asciiTheme="minorHAnsi" w:hAnsiTheme="minorHAnsi"/>
          <w:sz w:val="24"/>
          <w:szCs w:val="24"/>
        </w:rPr>
        <w:pPrChange w:id="451" w:author="Angela Gasperin Martinazzo - ASCOM" w:date="2019-01-15T14:27:00Z">
          <w:pPr>
            <w:shd w:val="clear" w:color="auto" w:fill="FFFFFF"/>
            <w:ind w:left="450"/>
            <w:jc w:val="both"/>
          </w:pPr>
        </w:pPrChange>
      </w:pPr>
    </w:p>
    <w:p w14:paraId="3A8FE618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452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1985</w:t>
      </w:r>
    </w:p>
    <w:p w14:paraId="3D7AF76B" w14:textId="55ED9110" w:rsidR="00CD30E6" w:rsidRPr="00A61AAF" w:rsidRDefault="007F3D5A" w:rsidP="0006118F">
      <w:pPr>
        <w:pStyle w:val="PargrafodaLista"/>
        <w:numPr>
          <w:ilvl w:val="0"/>
          <w:numId w:val="68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453" w:author="Angela Gasperin Martinazzo - ASCOM" w:date="2019-01-15T14:17:00Z">
            <w:rPr/>
          </w:rPrChange>
        </w:rPr>
        <w:pPrChange w:id="454" w:author="Angela Gasperin Martinazzo - ASCOM" w:date="2019-01-15T14:27:00Z">
          <w:pPr>
            <w:pStyle w:val="PargrafodaLista"/>
            <w:numPr>
              <w:numId w:val="30"/>
            </w:numPr>
            <w:shd w:val="clear" w:color="auto" w:fill="FFFFFF"/>
            <w:tabs>
              <w:tab w:val="num" w:pos="720"/>
            </w:tabs>
            <w:spacing w:after="0" w:line="240" w:lineRule="auto"/>
            <w:ind w:left="450" w:hanging="360"/>
            <w:contextualSpacing w:val="0"/>
            <w:jc w:val="both"/>
          </w:pPr>
        </w:pPrChange>
      </w:pPr>
      <w:r w:rsidRPr="00A61AAF">
        <w:rPr>
          <w:sz w:val="24"/>
          <w:szCs w:val="24"/>
          <w:rPrChange w:id="455" w:author="Angela Gasperin Martinazzo - ASCOM" w:date="2019-01-15T14:17:00Z">
            <w:rPr/>
          </w:rPrChange>
        </w:rPr>
        <w:t xml:space="preserve">Criação de um </w:t>
      </w:r>
      <w:ins w:id="456" w:author="Angela Gasperin Martinazzo - ASCOM" w:date="2019-01-15T14:19:00Z">
        <w:r w:rsidR="00A61AAF">
          <w:rPr>
            <w:sz w:val="24"/>
            <w:szCs w:val="24"/>
          </w:rPr>
          <w:t>mecanismo</w:t>
        </w:r>
      </w:ins>
      <w:del w:id="457" w:author="Angela Gasperin Martinazzo - ASCOM" w:date="2019-01-15T14:19:00Z">
        <w:r w:rsidRPr="00A61AAF" w:rsidDel="00A61AAF">
          <w:rPr>
            <w:sz w:val="24"/>
            <w:szCs w:val="24"/>
            <w:rPrChange w:id="458" w:author="Angela Gasperin Martinazzo - ASCOM" w:date="2019-01-15T14:17:00Z">
              <w:rPr/>
            </w:rPrChange>
          </w:rPr>
          <w:delText>Programa</w:delText>
        </w:r>
      </w:del>
      <w:r w:rsidRPr="00A61AAF">
        <w:rPr>
          <w:sz w:val="24"/>
          <w:szCs w:val="24"/>
          <w:rPrChange w:id="459" w:author="Angela Gasperin Martinazzo - ASCOM" w:date="2019-01-15T14:17:00Z">
            <w:rPr/>
          </w:rPrChange>
        </w:rPr>
        <w:t xml:space="preserve"> </w:t>
      </w:r>
      <w:r w:rsidR="00CD30E6" w:rsidRPr="00A61AAF">
        <w:rPr>
          <w:sz w:val="24"/>
          <w:szCs w:val="24"/>
          <w:rPrChange w:id="460" w:author="Angela Gasperin Martinazzo - ASCOM" w:date="2019-01-15T14:17:00Z">
            <w:rPr/>
          </w:rPrChange>
        </w:rPr>
        <w:t>federal de</w:t>
      </w:r>
      <w:r w:rsidR="009212B9" w:rsidRPr="00A61AAF">
        <w:rPr>
          <w:sz w:val="24"/>
          <w:szCs w:val="24"/>
          <w:rPrChange w:id="461" w:author="Angela Gasperin Martinazzo - ASCOM" w:date="2019-01-15T14:17:00Z">
            <w:rPr/>
          </w:rPrChange>
        </w:rPr>
        <w:t xml:space="preserve"> controle da aids</w:t>
      </w:r>
      <w:ins w:id="462" w:author="Angela Gasperin Martinazzo - ASCOM" w:date="2019-01-15T14:19:00Z">
        <w:r w:rsidR="00A61AAF">
          <w:rPr>
            <w:sz w:val="24"/>
            <w:szCs w:val="24"/>
          </w:rPr>
          <w:t>,</w:t>
        </w:r>
      </w:ins>
      <w:r w:rsidR="009212B9" w:rsidRPr="00A61AAF">
        <w:rPr>
          <w:sz w:val="24"/>
          <w:szCs w:val="24"/>
          <w:rPrChange w:id="463" w:author="Angela Gasperin Martinazzo - ASCOM" w:date="2019-01-15T14:17:00Z">
            <w:rPr/>
          </w:rPrChange>
        </w:rPr>
        <w:t xml:space="preserve"> </w:t>
      </w:r>
      <w:r w:rsidRPr="00A61AAF">
        <w:rPr>
          <w:sz w:val="24"/>
          <w:szCs w:val="24"/>
          <w:rPrChange w:id="464" w:author="Angela Gasperin Martinazzo - ASCOM" w:date="2019-01-15T14:17:00Z">
            <w:rPr/>
          </w:rPrChange>
        </w:rPr>
        <w:t xml:space="preserve">o "Programa de </w:t>
      </w:r>
      <w:del w:id="465" w:author="Angela Gasperin Martinazzo - ASCOM" w:date="2019-01-15T14:19:00Z">
        <w:r w:rsidRPr="00A61AAF" w:rsidDel="00A61AAF">
          <w:rPr>
            <w:sz w:val="24"/>
            <w:szCs w:val="24"/>
            <w:rPrChange w:id="466" w:author="Angela Gasperin Martinazzo - ASCOM" w:date="2019-01-15T14:17:00Z">
              <w:rPr/>
            </w:rPrChange>
          </w:rPr>
          <w:delText>c</w:delText>
        </w:r>
      </w:del>
      <w:ins w:id="467" w:author="Angela Gasperin Martinazzo - ASCOM" w:date="2019-01-15T14:19:00Z">
        <w:r w:rsidR="00A61AAF">
          <w:rPr>
            <w:sz w:val="24"/>
            <w:szCs w:val="24"/>
          </w:rPr>
          <w:t>C</w:t>
        </w:r>
      </w:ins>
      <w:r w:rsidRPr="00A61AAF">
        <w:rPr>
          <w:sz w:val="24"/>
          <w:szCs w:val="24"/>
          <w:rPrChange w:id="468" w:author="Angela Gasperin Martinazzo - ASCOM" w:date="2019-01-15T14:17:00Z">
            <w:rPr/>
          </w:rPrChange>
        </w:rPr>
        <w:t xml:space="preserve">ontrole da Síndrome de Imunodeficiência Adquirida, SIDA ou AIDS", sob a coordenação da Divisão Nacional de Dermatologia Sanitária. </w:t>
      </w:r>
    </w:p>
    <w:p w14:paraId="31728F66" w14:textId="77777777" w:rsidR="00CD30E6" w:rsidRPr="00A61AAF" w:rsidRDefault="00CD30E6" w:rsidP="0006118F">
      <w:pPr>
        <w:pStyle w:val="PargrafodaLista"/>
        <w:numPr>
          <w:ilvl w:val="0"/>
          <w:numId w:val="68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469" w:author="Angela Gasperin Martinazzo - ASCOM" w:date="2019-01-15T14:17:00Z">
            <w:rPr/>
          </w:rPrChange>
        </w:rPr>
        <w:pPrChange w:id="470" w:author="Angela Gasperin Martinazzo - ASCOM" w:date="2019-01-15T14:27:00Z">
          <w:pPr>
            <w:pStyle w:val="PargrafodaLista"/>
            <w:numPr>
              <w:numId w:val="30"/>
            </w:numPr>
            <w:shd w:val="clear" w:color="auto" w:fill="FFFFFF"/>
            <w:tabs>
              <w:tab w:val="num" w:pos="720"/>
            </w:tabs>
            <w:spacing w:after="0" w:line="240" w:lineRule="auto"/>
            <w:ind w:left="450" w:hanging="360"/>
            <w:contextualSpacing w:val="0"/>
            <w:jc w:val="both"/>
          </w:pPr>
        </w:pPrChange>
      </w:pPr>
      <w:r w:rsidRPr="00A61AAF">
        <w:rPr>
          <w:sz w:val="24"/>
          <w:szCs w:val="24"/>
          <w:rPrChange w:id="471" w:author="Angela Gasperin Martinazzo - ASCOM" w:date="2019-01-15T14:17:00Z">
            <w:rPr/>
          </w:rPrChange>
        </w:rPr>
        <w:lastRenderedPageBreak/>
        <w:t xml:space="preserve">O primeiro teste </w:t>
      </w:r>
      <w:proofErr w:type="spellStart"/>
      <w:r w:rsidRPr="00A61AAF">
        <w:rPr>
          <w:sz w:val="24"/>
          <w:szCs w:val="24"/>
          <w:rPrChange w:id="472" w:author="Angela Gasperin Martinazzo - ASCOM" w:date="2019-01-15T14:17:00Z">
            <w:rPr/>
          </w:rPrChange>
        </w:rPr>
        <w:t>anti-HIV</w:t>
      </w:r>
      <w:proofErr w:type="spellEnd"/>
      <w:r w:rsidRPr="00A61AAF">
        <w:rPr>
          <w:sz w:val="24"/>
          <w:szCs w:val="24"/>
          <w:rPrChange w:id="473" w:author="Angela Gasperin Martinazzo - ASCOM" w:date="2019-01-15T14:17:00Z">
            <w:rPr/>
          </w:rPrChange>
        </w:rPr>
        <w:t xml:space="preserve"> é disponibilizado para diagnóstico.</w:t>
      </w:r>
    </w:p>
    <w:p w14:paraId="12F4197E" w14:textId="7C22F9B9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474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3982BDA8" w14:textId="77777777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475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198</w:t>
      </w:r>
      <w:r w:rsidR="00D2303C" w:rsidRPr="001B0F25">
        <w:rPr>
          <w:rStyle w:val="Forte"/>
          <w:rFonts w:asciiTheme="minorHAnsi" w:hAnsiTheme="minorHAnsi"/>
          <w:b w:val="0"/>
        </w:rPr>
        <w:t>3</w:t>
      </w:r>
    </w:p>
    <w:p w14:paraId="67B2A96D" w14:textId="77777777" w:rsidR="00507853" w:rsidRPr="00A61AAF" w:rsidRDefault="00507853" w:rsidP="0006118F">
      <w:pPr>
        <w:pStyle w:val="PargrafodaLista"/>
        <w:numPr>
          <w:ilvl w:val="0"/>
          <w:numId w:val="69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476" w:author="Angela Gasperin Martinazzo - ASCOM" w:date="2019-01-15T14:18:00Z">
            <w:rPr/>
          </w:rPrChange>
        </w:rPr>
        <w:pPrChange w:id="477" w:author="Angela Gasperin Martinazzo - ASCOM" w:date="2019-01-15T14:27:00Z">
          <w:pPr>
            <w:numPr>
              <w:numId w:val="31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478" w:author="Angela Gasperin Martinazzo - ASCOM" w:date="2019-01-15T14:18:00Z">
            <w:rPr/>
          </w:rPrChange>
        </w:rPr>
        <w:t xml:space="preserve">A equipe de Luc </w:t>
      </w:r>
      <w:proofErr w:type="spellStart"/>
      <w:r w:rsidRPr="00A61AAF">
        <w:rPr>
          <w:sz w:val="24"/>
          <w:szCs w:val="24"/>
          <w:rPrChange w:id="479" w:author="Angela Gasperin Martinazzo - ASCOM" w:date="2019-01-15T14:18:00Z">
            <w:rPr/>
          </w:rPrChange>
        </w:rPr>
        <w:t>Montagnier</w:t>
      </w:r>
      <w:proofErr w:type="spellEnd"/>
      <w:r w:rsidRPr="00A61AAF">
        <w:rPr>
          <w:sz w:val="24"/>
          <w:szCs w:val="24"/>
          <w:rPrChange w:id="480" w:author="Angela Gasperin Martinazzo - ASCOM" w:date="2019-01-15T14:18:00Z">
            <w:rPr/>
          </w:rPrChange>
        </w:rPr>
        <w:t xml:space="preserve">, do Instituto Pasteur, na França, isola e caracteriza </w:t>
      </w:r>
      <w:r w:rsidR="00413555" w:rsidRPr="00A61AAF">
        <w:rPr>
          <w:sz w:val="24"/>
          <w:szCs w:val="24"/>
          <w:rPrChange w:id="481" w:author="Angela Gasperin Martinazzo - ASCOM" w:date="2019-01-15T14:18:00Z">
            <w:rPr/>
          </w:rPrChange>
        </w:rPr>
        <w:t>o HIV, vírus</w:t>
      </w:r>
      <w:r w:rsidRPr="00A61AAF">
        <w:rPr>
          <w:sz w:val="24"/>
          <w:szCs w:val="24"/>
          <w:rPrChange w:id="482" w:author="Angela Gasperin Martinazzo - ASCOM" w:date="2019-01-15T14:18:00Z">
            <w:rPr/>
          </w:rPrChange>
        </w:rPr>
        <w:t xml:space="preserve"> causador da aids.</w:t>
      </w:r>
    </w:p>
    <w:p w14:paraId="4C1A9ACE" w14:textId="04AF69EC" w:rsidR="00507853" w:rsidRPr="001B0F25" w:rsidRDefault="00507853" w:rsidP="0006118F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</w:rPr>
        <w:pPrChange w:id="483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</w:p>
    <w:p w14:paraId="33B1B35E" w14:textId="39FDE621" w:rsidR="00507853" w:rsidRPr="001B0F25" w:rsidRDefault="00507853" w:rsidP="0006118F">
      <w:pPr>
        <w:pStyle w:val="NormalWeb"/>
        <w:shd w:val="clear" w:color="auto" w:fill="FFFFFF"/>
        <w:tabs>
          <w:tab w:val="left" w:pos="2745"/>
        </w:tabs>
        <w:spacing w:before="0" w:beforeAutospacing="0" w:after="120" w:afterAutospacing="0"/>
        <w:rPr>
          <w:rFonts w:asciiTheme="minorHAnsi" w:hAnsiTheme="minorHAnsi"/>
        </w:rPr>
        <w:pPrChange w:id="484" w:author="Angela Gasperin Martinazzo - ASCOM" w:date="2019-01-15T14:27:00Z">
          <w:pPr>
            <w:pStyle w:val="NormalWeb"/>
            <w:shd w:val="clear" w:color="auto" w:fill="FFFFFF"/>
            <w:spacing w:before="0" w:beforeAutospacing="0" w:after="0" w:afterAutospacing="0"/>
            <w:jc w:val="both"/>
          </w:pPr>
        </w:pPrChange>
      </w:pPr>
      <w:r w:rsidRPr="001B0F25">
        <w:rPr>
          <w:rStyle w:val="Forte"/>
          <w:rFonts w:asciiTheme="minorHAnsi" w:hAnsiTheme="minorHAnsi"/>
          <w:b w:val="0"/>
        </w:rPr>
        <w:t>1982</w:t>
      </w:r>
    </w:p>
    <w:p w14:paraId="433AF185" w14:textId="46CFCC30" w:rsidR="000F07E8" w:rsidRPr="00A61AAF" w:rsidRDefault="000F07E8" w:rsidP="0006118F">
      <w:pPr>
        <w:pStyle w:val="PargrafodaLista"/>
        <w:numPr>
          <w:ilvl w:val="0"/>
          <w:numId w:val="69"/>
        </w:numPr>
        <w:shd w:val="clear" w:color="auto" w:fill="FFFFFF"/>
        <w:spacing w:after="120" w:line="240" w:lineRule="auto"/>
        <w:contextualSpacing w:val="0"/>
        <w:rPr>
          <w:sz w:val="24"/>
          <w:szCs w:val="24"/>
          <w:rPrChange w:id="485" w:author="Angela Gasperin Martinazzo - ASCOM" w:date="2019-01-15T14:18:00Z">
            <w:rPr/>
          </w:rPrChange>
        </w:rPr>
        <w:pPrChange w:id="486" w:author="Angela Gasperin Martinazzo - ASCOM" w:date="2019-01-15T14:27:00Z">
          <w:pPr>
            <w:numPr>
              <w:numId w:val="33"/>
            </w:numPr>
            <w:shd w:val="clear" w:color="auto" w:fill="FFFFFF"/>
            <w:tabs>
              <w:tab w:val="num" w:pos="720"/>
            </w:tabs>
            <w:ind w:left="450" w:hanging="360"/>
            <w:jc w:val="both"/>
          </w:pPr>
        </w:pPrChange>
      </w:pPr>
      <w:r w:rsidRPr="00A61AAF">
        <w:rPr>
          <w:sz w:val="24"/>
          <w:szCs w:val="24"/>
          <w:rPrChange w:id="487" w:author="Angela Gasperin Martinazzo - ASCOM" w:date="2019-01-15T14:18:00Z">
            <w:rPr/>
          </w:rPrChange>
        </w:rPr>
        <w:t>Primeiro caso diagnosticado no Brasil, em São Paulo</w:t>
      </w:r>
      <w:ins w:id="488" w:author="Angela Gasperin Martinazzo - ASCOM" w:date="2019-01-15T14:28:00Z">
        <w:r w:rsidR="0006118F">
          <w:rPr>
            <w:sz w:val="24"/>
            <w:szCs w:val="24"/>
          </w:rPr>
          <w:t xml:space="preserve"> – </w:t>
        </w:r>
      </w:ins>
      <w:ins w:id="489" w:author="Angela Gasperin Martinazzo - ASCOM" w:date="2019-01-15T14:18:00Z">
        <w:r w:rsidR="00A61AAF">
          <w:rPr>
            <w:sz w:val="24"/>
            <w:szCs w:val="24"/>
          </w:rPr>
          <w:t>e</w:t>
        </w:r>
      </w:ins>
      <w:del w:id="490" w:author="Angela Gasperin Martinazzo - ASCOM" w:date="2019-01-15T14:18:00Z">
        <w:r w:rsidRPr="00A61AAF" w:rsidDel="00A61AAF">
          <w:rPr>
            <w:sz w:val="24"/>
            <w:szCs w:val="24"/>
            <w:rPrChange w:id="491" w:author="Angela Gasperin Martinazzo - ASCOM" w:date="2019-01-15T14:18:00Z">
              <w:rPr/>
            </w:rPrChange>
          </w:rPr>
          <w:delText>.</w:delText>
        </w:r>
        <w:r w:rsidR="000E54AA" w:rsidRPr="00A61AAF" w:rsidDel="00A61AAF">
          <w:rPr>
            <w:sz w:val="24"/>
            <w:szCs w:val="24"/>
            <w:rPrChange w:id="492" w:author="Angela Gasperin Martinazzo - ASCOM" w:date="2019-01-15T14:18:00Z">
              <w:rPr/>
            </w:rPrChange>
          </w:rPr>
          <w:delText xml:space="preserve"> E</w:delText>
        </w:r>
      </w:del>
      <w:r w:rsidR="000E54AA" w:rsidRPr="00A61AAF">
        <w:rPr>
          <w:sz w:val="24"/>
          <w:szCs w:val="24"/>
          <w:rPrChange w:id="493" w:author="Angela Gasperin Martinazzo - ASCOM" w:date="2019-01-15T14:18:00Z">
            <w:rPr/>
          </w:rPrChange>
        </w:rPr>
        <w:t xml:space="preserve">mbora o primeiro caso de aids no Brasil tenha </w:t>
      </w:r>
      <w:del w:id="494" w:author="Angela Gasperin Martinazzo - ASCOM" w:date="2019-01-15T14:18:00Z">
        <w:r w:rsidR="000E54AA" w:rsidRPr="00A61AAF" w:rsidDel="00A61AAF">
          <w:rPr>
            <w:sz w:val="24"/>
            <w:szCs w:val="24"/>
            <w:rPrChange w:id="495" w:author="Angela Gasperin Martinazzo - ASCOM" w:date="2019-01-15T14:18:00Z">
              <w:rPr/>
            </w:rPrChange>
          </w:rPr>
          <w:delText xml:space="preserve">sido </w:delText>
        </w:r>
      </w:del>
      <w:ins w:id="496" w:author="Angela Gasperin Martinazzo - ASCOM" w:date="2019-01-15T14:18:00Z">
        <w:r w:rsidR="00A61AAF">
          <w:rPr>
            <w:sz w:val="24"/>
            <w:szCs w:val="24"/>
          </w:rPr>
          <w:t>ocorrido</w:t>
        </w:r>
        <w:r w:rsidR="00A61AAF" w:rsidRPr="00A61AAF">
          <w:rPr>
            <w:sz w:val="24"/>
            <w:szCs w:val="24"/>
            <w:rPrChange w:id="497" w:author="Angela Gasperin Martinazzo - ASCOM" w:date="2019-01-15T14:18:00Z">
              <w:rPr/>
            </w:rPrChange>
          </w:rPr>
          <w:t xml:space="preserve"> </w:t>
        </w:r>
      </w:ins>
      <w:r w:rsidR="000E54AA" w:rsidRPr="00A61AAF">
        <w:rPr>
          <w:sz w:val="24"/>
          <w:szCs w:val="24"/>
          <w:rPrChange w:id="498" w:author="Angela Gasperin Martinazzo - ASCOM" w:date="2019-01-15T14:18:00Z">
            <w:rPr/>
          </w:rPrChange>
        </w:rPr>
        <w:t xml:space="preserve">em 1980, </w:t>
      </w:r>
      <w:del w:id="499" w:author="Angela Gasperin Martinazzo - ASCOM" w:date="2019-01-15T14:18:00Z">
        <w:r w:rsidR="000E54AA" w:rsidRPr="00A61AAF" w:rsidDel="00A61AAF">
          <w:rPr>
            <w:sz w:val="24"/>
            <w:szCs w:val="24"/>
            <w:rPrChange w:id="500" w:author="Angela Gasperin Martinazzo - ASCOM" w:date="2019-01-15T14:18:00Z">
              <w:rPr/>
            </w:rPrChange>
          </w:rPr>
          <w:delText>num</w:delText>
        </w:r>
      </w:del>
      <w:ins w:id="501" w:author="Angela Gasperin Martinazzo - ASCOM" w:date="2019-01-15T14:18:00Z">
        <w:r w:rsidR="00A61AAF">
          <w:rPr>
            <w:sz w:val="24"/>
            <w:szCs w:val="24"/>
          </w:rPr>
          <w:t>em um</w:t>
        </w:r>
      </w:ins>
      <w:r w:rsidR="000E54AA" w:rsidRPr="00A61AAF">
        <w:rPr>
          <w:sz w:val="24"/>
          <w:szCs w:val="24"/>
          <w:rPrChange w:id="502" w:author="Angela Gasperin Martinazzo - ASCOM" w:date="2019-01-15T14:18:00Z">
            <w:rPr/>
          </w:rPrChange>
        </w:rPr>
        <w:t xml:space="preserve"> paciente do sexo masculino</w:t>
      </w:r>
      <w:ins w:id="503" w:author="Angela Gasperin Martinazzo - ASCOM" w:date="2019-01-15T14:18:00Z">
        <w:r w:rsidR="00A61AAF">
          <w:rPr>
            <w:sz w:val="24"/>
            <w:szCs w:val="24"/>
          </w:rPr>
          <w:t>,</w:t>
        </w:r>
      </w:ins>
      <w:r w:rsidR="000E54AA" w:rsidRPr="00A61AAF">
        <w:rPr>
          <w:sz w:val="24"/>
          <w:szCs w:val="24"/>
          <w:rPrChange w:id="504" w:author="Angela Gasperin Martinazzo - ASCOM" w:date="2019-01-15T14:18:00Z">
            <w:rPr/>
          </w:rPrChange>
        </w:rPr>
        <w:t xml:space="preserve"> também em São Paulo. O caso foi resgatado mais tarde em revisões nos prontuários. </w:t>
      </w:r>
    </w:p>
    <w:p w14:paraId="47504306" w14:textId="77777777" w:rsidR="00D8260C" w:rsidRPr="001B0F25" w:rsidRDefault="00D8260C" w:rsidP="0006118F">
      <w:pPr>
        <w:shd w:val="clear" w:color="auto" w:fill="FFFFFF"/>
        <w:spacing w:after="120"/>
        <w:rPr>
          <w:rFonts w:asciiTheme="minorHAnsi" w:hAnsiTheme="minorHAnsi"/>
          <w:sz w:val="24"/>
          <w:szCs w:val="24"/>
        </w:rPr>
        <w:pPrChange w:id="505" w:author="Angela Gasperin Martinazzo - ASCOM" w:date="2019-01-15T14:27:00Z">
          <w:pPr>
            <w:shd w:val="clear" w:color="auto" w:fill="FFFFFF"/>
            <w:jc w:val="both"/>
          </w:pPr>
        </w:pPrChange>
      </w:pPr>
    </w:p>
    <w:sectPr w:rsidR="00D8260C" w:rsidRPr="001B0F25" w:rsidSect="001B0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Alexandre Magno de Aguiar Amorim" w:date="2019-01-14T14:49:00Z" w:initials="AMdAA-C">
    <w:p w14:paraId="636D316B" w14:textId="77777777" w:rsidR="000E54AA" w:rsidRDefault="000E54AA">
      <w:pPr>
        <w:pStyle w:val="Textodecomentrio"/>
      </w:pPr>
      <w:r>
        <w:rPr>
          <w:rStyle w:val="Refdecomentrio"/>
        </w:rPr>
        <w:annotationRef/>
      </w:r>
      <w:r>
        <w:t>PRECISA CHECAR SE É PRIMEIRA OU SEGUNDA LINHA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6D316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1C85"/>
    <w:multiLevelType w:val="hybridMultilevel"/>
    <w:tmpl w:val="8AE271D2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42E09DA"/>
    <w:multiLevelType w:val="hybridMultilevel"/>
    <w:tmpl w:val="4B9C2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61D07"/>
    <w:multiLevelType w:val="multilevel"/>
    <w:tmpl w:val="AE26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15887"/>
    <w:multiLevelType w:val="multilevel"/>
    <w:tmpl w:val="F59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E45CC"/>
    <w:multiLevelType w:val="multilevel"/>
    <w:tmpl w:val="C80C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303174"/>
    <w:multiLevelType w:val="multilevel"/>
    <w:tmpl w:val="DA3C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F02B3"/>
    <w:multiLevelType w:val="hybridMultilevel"/>
    <w:tmpl w:val="CF30EC3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AE515A2"/>
    <w:multiLevelType w:val="hybridMultilevel"/>
    <w:tmpl w:val="45C056F8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0BB00DEF"/>
    <w:multiLevelType w:val="hybridMultilevel"/>
    <w:tmpl w:val="6122E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42600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D546E"/>
    <w:multiLevelType w:val="hybridMultilevel"/>
    <w:tmpl w:val="0406A2E4"/>
    <w:lvl w:ilvl="0" w:tplc="7748954C">
      <w:numFmt w:val="bullet"/>
      <w:lvlText w:val="•"/>
      <w:lvlJc w:val="left"/>
      <w:pPr>
        <w:ind w:left="705" w:hanging="645"/>
      </w:pPr>
      <w:rPr>
        <w:rFonts w:ascii="Calibri" w:eastAsia="Times New Roman" w:hAnsi="Calibri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1056743A"/>
    <w:multiLevelType w:val="multilevel"/>
    <w:tmpl w:val="66D0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5613D8"/>
    <w:multiLevelType w:val="multilevel"/>
    <w:tmpl w:val="042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14B2A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C6831"/>
    <w:multiLevelType w:val="hybridMultilevel"/>
    <w:tmpl w:val="B4F81EB2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65A21CC"/>
    <w:multiLevelType w:val="hybridMultilevel"/>
    <w:tmpl w:val="8B52630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19336811"/>
    <w:multiLevelType w:val="multilevel"/>
    <w:tmpl w:val="51E8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E97151"/>
    <w:multiLevelType w:val="multilevel"/>
    <w:tmpl w:val="EEC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305AF7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92243"/>
    <w:multiLevelType w:val="hybridMultilevel"/>
    <w:tmpl w:val="EFEE4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370CB2"/>
    <w:multiLevelType w:val="hybridMultilevel"/>
    <w:tmpl w:val="ED54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167586"/>
    <w:multiLevelType w:val="hybridMultilevel"/>
    <w:tmpl w:val="5F50EB3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6DD2C8C"/>
    <w:multiLevelType w:val="multilevel"/>
    <w:tmpl w:val="45F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F137C3"/>
    <w:multiLevelType w:val="multilevel"/>
    <w:tmpl w:val="0A9C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B5100E"/>
    <w:multiLevelType w:val="hybridMultilevel"/>
    <w:tmpl w:val="8FE24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CC61D0"/>
    <w:multiLevelType w:val="multilevel"/>
    <w:tmpl w:val="8D56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242DC8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824C4B"/>
    <w:multiLevelType w:val="multilevel"/>
    <w:tmpl w:val="369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B61702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EF1E41"/>
    <w:multiLevelType w:val="hybridMultilevel"/>
    <w:tmpl w:val="014E5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8F3D17"/>
    <w:multiLevelType w:val="multilevel"/>
    <w:tmpl w:val="C70A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E34F36"/>
    <w:multiLevelType w:val="multilevel"/>
    <w:tmpl w:val="0A4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642AD3"/>
    <w:multiLevelType w:val="multilevel"/>
    <w:tmpl w:val="442A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DD0CE8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E940FC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B949A1"/>
    <w:multiLevelType w:val="multilevel"/>
    <w:tmpl w:val="BCBA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610D78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AB7211"/>
    <w:multiLevelType w:val="hybridMultilevel"/>
    <w:tmpl w:val="826A8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347F21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296E67"/>
    <w:multiLevelType w:val="multilevel"/>
    <w:tmpl w:val="7048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4338CC"/>
    <w:multiLevelType w:val="multilevel"/>
    <w:tmpl w:val="4FE2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53251B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1973A5"/>
    <w:multiLevelType w:val="multilevel"/>
    <w:tmpl w:val="A4E6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C83138"/>
    <w:multiLevelType w:val="hybridMultilevel"/>
    <w:tmpl w:val="C0C865A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510CF0"/>
    <w:multiLevelType w:val="multilevel"/>
    <w:tmpl w:val="1204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9B1EE6"/>
    <w:multiLevelType w:val="multilevel"/>
    <w:tmpl w:val="2662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D41FBC"/>
    <w:multiLevelType w:val="multilevel"/>
    <w:tmpl w:val="49C0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AF668C"/>
    <w:multiLevelType w:val="multilevel"/>
    <w:tmpl w:val="B17A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C27E1B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585E3C"/>
    <w:multiLevelType w:val="multilevel"/>
    <w:tmpl w:val="B82C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31162B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CA4A45"/>
    <w:multiLevelType w:val="multilevel"/>
    <w:tmpl w:val="112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4D7E55"/>
    <w:multiLevelType w:val="multilevel"/>
    <w:tmpl w:val="D1A2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675851"/>
    <w:multiLevelType w:val="multilevel"/>
    <w:tmpl w:val="C420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493500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A6017D"/>
    <w:multiLevelType w:val="multilevel"/>
    <w:tmpl w:val="A532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C35A1C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741734"/>
    <w:multiLevelType w:val="multilevel"/>
    <w:tmpl w:val="B9C6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816C66"/>
    <w:multiLevelType w:val="hybridMultilevel"/>
    <w:tmpl w:val="B3DE0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C80BCD"/>
    <w:multiLevelType w:val="multilevel"/>
    <w:tmpl w:val="F438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3D58E1"/>
    <w:multiLevelType w:val="multilevel"/>
    <w:tmpl w:val="D06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FD75D99"/>
    <w:multiLevelType w:val="hybridMultilevel"/>
    <w:tmpl w:val="EB56EF8A"/>
    <w:lvl w:ilvl="0" w:tplc="04160003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1" w:tplc="BEF4075A">
      <w:numFmt w:val="bullet"/>
      <w:lvlText w:val="•"/>
      <w:lvlJc w:val="left"/>
      <w:pPr>
        <w:ind w:left="2403" w:hanging="705"/>
      </w:pPr>
      <w:rPr>
        <w:rFonts w:ascii="Calibri" w:eastAsiaTheme="minorHAnsi" w:hAnsi="Calibri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7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</w:abstractNum>
  <w:abstractNum w:abstractNumId="62" w15:restartNumberingAfterBreak="0">
    <w:nsid w:val="70E96539"/>
    <w:multiLevelType w:val="multilevel"/>
    <w:tmpl w:val="1D5A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817F28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BB7D9A"/>
    <w:multiLevelType w:val="multilevel"/>
    <w:tmpl w:val="C246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CD1F70"/>
    <w:multiLevelType w:val="multilevel"/>
    <w:tmpl w:val="97F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ED5FB0"/>
    <w:multiLevelType w:val="multilevel"/>
    <w:tmpl w:val="6E6C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B82036"/>
    <w:multiLevelType w:val="hybridMultilevel"/>
    <w:tmpl w:val="42144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8316FF"/>
    <w:multiLevelType w:val="multilevel"/>
    <w:tmpl w:val="B494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3"/>
  </w:num>
  <w:num w:numId="2">
    <w:abstractNumId w:val="13"/>
  </w:num>
  <w:num w:numId="3">
    <w:abstractNumId w:val="35"/>
  </w:num>
  <w:num w:numId="4">
    <w:abstractNumId w:val="60"/>
  </w:num>
  <w:num w:numId="5">
    <w:abstractNumId w:val="30"/>
  </w:num>
  <w:num w:numId="6">
    <w:abstractNumId w:val="3"/>
  </w:num>
  <w:num w:numId="7">
    <w:abstractNumId w:val="59"/>
  </w:num>
  <w:num w:numId="8">
    <w:abstractNumId w:val="32"/>
  </w:num>
  <w:num w:numId="9">
    <w:abstractNumId w:val="39"/>
  </w:num>
  <w:num w:numId="10">
    <w:abstractNumId w:val="27"/>
  </w:num>
  <w:num w:numId="11">
    <w:abstractNumId w:val="45"/>
  </w:num>
  <w:num w:numId="12">
    <w:abstractNumId w:val="25"/>
  </w:num>
  <w:num w:numId="13">
    <w:abstractNumId w:val="40"/>
  </w:num>
  <w:num w:numId="14">
    <w:abstractNumId w:val="17"/>
  </w:num>
  <w:num w:numId="15">
    <w:abstractNumId w:val="51"/>
  </w:num>
  <w:num w:numId="16">
    <w:abstractNumId w:val="49"/>
  </w:num>
  <w:num w:numId="17">
    <w:abstractNumId w:val="57"/>
  </w:num>
  <w:num w:numId="18">
    <w:abstractNumId w:val="52"/>
  </w:num>
  <w:num w:numId="19">
    <w:abstractNumId w:val="11"/>
  </w:num>
  <w:num w:numId="20">
    <w:abstractNumId w:val="46"/>
  </w:num>
  <w:num w:numId="21">
    <w:abstractNumId w:val="55"/>
  </w:num>
  <w:num w:numId="22">
    <w:abstractNumId w:val="47"/>
  </w:num>
  <w:num w:numId="23">
    <w:abstractNumId w:val="5"/>
  </w:num>
  <w:num w:numId="24">
    <w:abstractNumId w:val="68"/>
  </w:num>
  <w:num w:numId="25">
    <w:abstractNumId w:val="22"/>
  </w:num>
  <w:num w:numId="26">
    <w:abstractNumId w:val="44"/>
  </w:num>
  <w:num w:numId="27">
    <w:abstractNumId w:val="64"/>
  </w:num>
  <w:num w:numId="28">
    <w:abstractNumId w:val="31"/>
  </w:num>
  <w:num w:numId="29">
    <w:abstractNumId w:val="16"/>
  </w:num>
  <w:num w:numId="30">
    <w:abstractNumId w:val="62"/>
  </w:num>
  <w:num w:numId="31">
    <w:abstractNumId w:val="42"/>
  </w:num>
  <w:num w:numId="32">
    <w:abstractNumId w:val="2"/>
  </w:num>
  <w:num w:numId="33">
    <w:abstractNumId w:val="4"/>
  </w:num>
  <w:num w:numId="34">
    <w:abstractNumId w:val="12"/>
  </w:num>
  <w:num w:numId="35">
    <w:abstractNumId w:val="23"/>
  </w:num>
  <w:num w:numId="36">
    <w:abstractNumId w:val="66"/>
  </w:num>
  <w:num w:numId="37">
    <w:abstractNumId w:val="58"/>
  </w:num>
  <w:num w:numId="38">
    <w:abstractNumId w:val="37"/>
  </w:num>
  <w:num w:numId="39">
    <w:abstractNumId w:val="8"/>
  </w:num>
  <w:num w:numId="40">
    <w:abstractNumId w:val="67"/>
  </w:num>
  <w:num w:numId="41">
    <w:abstractNumId w:val="21"/>
  </w:num>
  <w:num w:numId="42">
    <w:abstractNumId w:val="7"/>
  </w:num>
  <w:num w:numId="43">
    <w:abstractNumId w:val="0"/>
  </w:num>
  <w:num w:numId="44">
    <w:abstractNumId w:val="19"/>
  </w:num>
  <w:num w:numId="45">
    <w:abstractNumId w:val="20"/>
  </w:num>
  <w:num w:numId="46">
    <w:abstractNumId w:val="24"/>
  </w:num>
  <w:num w:numId="47">
    <w:abstractNumId w:val="6"/>
  </w:num>
  <w:num w:numId="48">
    <w:abstractNumId w:val="43"/>
  </w:num>
  <w:num w:numId="49">
    <w:abstractNumId w:val="1"/>
  </w:num>
  <w:num w:numId="50">
    <w:abstractNumId w:val="61"/>
  </w:num>
  <w:num w:numId="51">
    <w:abstractNumId w:val="29"/>
  </w:num>
  <w:num w:numId="52">
    <w:abstractNumId w:val="14"/>
  </w:num>
  <w:num w:numId="53">
    <w:abstractNumId w:val="15"/>
  </w:num>
  <w:num w:numId="54">
    <w:abstractNumId w:val="10"/>
  </w:num>
  <w:num w:numId="55">
    <w:abstractNumId w:val="28"/>
  </w:num>
  <w:num w:numId="56">
    <w:abstractNumId w:val="54"/>
  </w:num>
  <w:num w:numId="57">
    <w:abstractNumId w:val="50"/>
  </w:num>
  <w:num w:numId="58">
    <w:abstractNumId w:val="18"/>
  </w:num>
  <w:num w:numId="59">
    <w:abstractNumId w:val="9"/>
  </w:num>
  <w:num w:numId="60">
    <w:abstractNumId w:val="38"/>
  </w:num>
  <w:num w:numId="61">
    <w:abstractNumId w:val="34"/>
  </w:num>
  <w:num w:numId="62">
    <w:abstractNumId w:val="26"/>
  </w:num>
  <w:num w:numId="63">
    <w:abstractNumId w:val="36"/>
  </w:num>
  <w:num w:numId="64">
    <w:abstractNumId w:val="65"/>
  </w:num>
  <w:num w:numId="65">
    <w:abstractNumId w:val="48"/>
  </w:num>
  <w:num w:numId="66">
    <w:abstractNumId w:val="63"/>
  </w:num>
  <w:num w:numId="67">
    <w:abstractNumId w:val="56"/>
  </w:num>
  <w:num w:numId="68">
    <w:abstractNumId w:val="33"/>
  </w:num>
  <w:num w:numId="69">
    <w:abstractNumId w:val="41"/>
  </w:num>
  <w:numIdMacAtCleanup w:val="6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a Gasperin Martinazzo - ASCOM">
    <w15:presenceInfo w15:providerId="AD" w15:userId="S-1-5-21-402789565-890972940-475923621-6815"/>
  </w15:person>
  <w15:person w15:author="Alexandre Magno de Aguiar Amorim">
    <w15:presenceInfo w15:providerId="AD" w15:userId="S-1-5-21-402789565-890972940-475923621-178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53"/>
    <w:rsid w:val="00020480"/>
    <w:rsid w:val="0005664C"/>
    <w:rsid w:val="0006118F"/>
    <w:rsid w:val="00072B45"/>
    <w:rsid w:val="000778A8"/>
    <w:rsid w:val="000E54AA"/>
    <w:rsid w:val="000F07E8"/>
    <w:rsid w:val="00157C91"/>
    <w:rsid w:val="00171133"/>
    <w:rsid w:val="0019757C"/>
    <w:rsid w:val="001B0F25"/>
    <w:rsid w:val="002265AD"/>
    <w:rsid w:val="00287D49"/>
    <w:rsid w:val="00291690"/>
    <w:rsid w:val="0037446A"/>
    <w:rsid w:val="00413555"/>
    <w:rsid w:val="00422456"/>
    <w:rsid w:val="004C0424"/>
    <w:rsid w:val="00507853"/>
    <w:rsid w:val="00525735"/>
    <w:rsid w:val="005C1A47"/>
    <w:rsid w:val="005E1C68"/>
    <w:rsid w:val="005F12B7"/>
    <w:rsid w:val="006E3F17"/>
    <w:rsid w:val="0070493F"/>
    <w:rsid w:val="00744616"/>
    <w:rsid w:val="007651BE"/>
    <w:rsid w:val="00765EE6"/>
    <w:rsid w:val="00770E22"/>
    <w:rsid w:val="007A4E9A"/>
    <w:rsid w:val="007A7DEB"/>
    <w:rsid w:val="007B0057"/>
    <w:rsid w:val="007F3D5A"/>
    <w:rsid w:val="00805A38"/>
    <w:rsid w:val="00861BAA"/>
    <w:rsid w:val="008649E4"/>
    <w:rsid w:val="008B1E0B"/>
    <w:rsid w:val="008C5FA0"/>
    <w:rsid w:val="009212B9"/>
    <w:rsid w:val="0093447E"/>
    <w:rsid w:val="00940F3C"/>
    <w:rsid w:val="00971C39"/>
    <w:rsid w:val="00997F14"/>
    <w:rsid w:val="009B7E73"/>
    <w:rsid w:val="009C3045"/>
    <w:rsid w:val="009C3245"/>
    <w:rsid w:val="009D76A3"/>
    <w:rsid w:val="009E579F"/>
    <w:rsid w:val="009F67CA"/>
    <w:rsid w:val="00A61AAF"/>
    <w:rsid w:val="00AA21E5"/>
    <w:rsid w:val="00AA5D1C"/>
    <w:rsid w:val="00AB6731"/>
    <w:rsid w:val="00B91ADB"/>
    <w:rsid w:val="00C53725"/>
    <w:rsid w:val="00C72583"/>
    <w:rsid w:val="00C75893"/>
    <w:rsid w:val="00C92137"/>
    <w:rsid w:val="00CD12C4"/>
    <w:rsid w:val="00CD30E6"/>
    <w:rsid w:val="00CF54CD"/>
    <w:rsid w:val="00D04214"/>
    <w:rsid w:val="00D2303C"/>
    <w:rsid w:val="00D41A25"/>
    <w:rsid w:val="00D62992"/>
    <w:rsid w:val="00D8260C"/>
    <w:rsid w:val="00E14B97"/>
    <w:rsid w:val="00E3050A"/>
    <w:rsid w:val="00E555DD"/>
    <w:rsid w:val="00E57B2C"/>
    <w:rsid w:val="00E65DDA"/>
    <w:rsid w:val="00EB3D66"/>
    <w:rsid w:val="00F22047"/>
    <w:rsid w:val="00F4760C"/>
    <w:rsid w:val="00F640E2"/>
    <w:rsid w:val="00F82F8A"/>
    <w:rsid w:val="00F96098"/>
    <w:rsid w:val="00FE5E5C"/>
    <w:rsid w:val="00F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B10F"/>
  <w15:chartTrackingRefBased/>
  <w15:docId w15:val="{93DB5BA4-DB96-4278-B1DC-A367B9B9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853"/>
    <w:pPr>
      <w:spacing w:after="0" w:line="240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9D7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07853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07853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5078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785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853"/>
    <w:rPr>
      <w:b/>
      <w:bCs/>
    </w:rPr>
  </w:style>
  <w:style w:type="character" w:styleId="nfase">
    <w:name w:val="Emphasis"/>
    <w:basedOn w:val="Fontepargpadro"/>
    <w:uiPriority w:val="20"/>
    <w:qFormat/>
    <w:rsid w:val="00507853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9D7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D1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D1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A7DEB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Refdecomentrio">
    <w:name w:val="annotation reference"/>
    <w:basedOn w:val="Fontepargpadro"/>
    <w:uiPriority w:val="99"/>
    <w:semiHidden/>
    <w:unhideWhenUsed/>
    <w:rsid w:val="000E54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54A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54AA"/>
    <w:rPr>
      <w:rFonts w:ascii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54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54AA"/>
    <w:rPr>
      <w:rFonts w:ascii="Calibri" w:hAnsi="Calibri" w:cs="Times New Roman"/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F96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7D018-6405-4F78-8F98-78C15D00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1139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Bolzan</dc:creator>
  <cp:keywords/>
  <dc:description/>
  <cp:lastModifiedBy>Angela Gasperin Martinazzo - ASCOM</cp:lastModifiedBy>
  <cp:revision>4</cp:revision>
  <dcterms:created xsi:type="dcterms:W3CDTF">2019-01-15T13:15:00Z</dcterms:created>
  <dcterms:modified xsi:type="dcterms:W3CDTF">2019-01-15T16:31:00Z</dcterms:modified>
</cp:coreProperties>
</file>