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C6" w:rsidRPr="007D5EC6" w:rsidDel="001F4643" w:rsidRDefault="00B34B62" w:rsidP="007D5EC6">
      <w:pPr>
        <w:spacing w:after="120" w:line="240" w:lineRule="auto"/>
        <w:jc w:val="both"/>
        <w:rPr>
          <w:del w:id="0" w:author="Angela Gasperin Martinazzo - ASCOM" w:date="2018-12-07T11:20:00Z"/>
          <w:b/>
          <w:color w:val="C00000"/>
          <w:sz w:val="36"/>
          <w:szCs w:val="36"/>
        </w:rPr>
      </w:pPr>
      <w:del w:id="1" w:author="Angela Gasperin Martinazzo - ASCOM" w:date="2018-12-07T11:20:00Z">
        <w:r w:rsidDel="001F4643">
          <w:rPr>
            <w:b/>
            <w:color w:val="C00000"/>
            <w:sz w:val="36"/>
            <w:szCs w:val="36"/>
          </w:rPr>
          <w:delText>C</w:delText>
        </w:r>
        <w:r w:rsidR="00CE2F67" w:rsidDel="001F4643">
          <w:rPr>
            <w:b/>
            <w:color w:val="C00000"/>
            <w:sz w:val="36"/>
            <w:szCs w:val="36"/>
          </w:rPr>
          <w:delText>omentada Jacque</w:delText>
        </w:r>
      </w:del>
    </w:p>
    <w:p w:rsidR="007D5EC6" w:rsidDel="001F4643" w:rsidRDefault="007D5EC6" w:rsidP="007D5EC6">
      <w:pPr>
        <w:spacing w:after="120" w:line="240" w:lineRule="auto"/>
        <w:jc w:val="both"/>
        <w:rPr>
          <w:del w:id="2" w:author="Angela Gasperin Martinazzo - ASCOM" w:date="2018-12-07T11:20:00Z"/>
          <w:b/>
          <w:sz w:val="36"/>
          <w:szCs w:val="36"/>
        </w:rPr>
      </w:pPr>
    </w:p>
    <w:p w:rsidR="007D5EC6" w:rsidRPr="00882EC0" w:rsidRDefault="007D5EC6" w:rsidP="007D5EC6">
      <w:pPr>
        <w:spacing w:after="120" w:line="240" w:lineRule="auto"/>
        <w:jc w:val="both"/>
        <w:rPr>
          <w:b/>
          <w:sz w:val="36"/>
          <w:szCs w:val="36"/>
        </w:rPr>
      </w:pPr>
      <w:r w:rsidRPr="00882EC0">
        <w:rPr>
          <w:b/>
          <w:sz w:val="36"/>
          <w:szCs w:val="36"/>
        </w:rPr>
        <w:t>“</w:t>
      </w:r>
      <w:r>
        <w:rPr>
          <w:b/>
          <w:sz w:val="36"/>
          <w:szCs w:val="36"/>
        </w:rPr>
        <w:t>Ou eu me deixava escravizar, ser engolida pelas pessoas, ou eu vivia com a verdade, que é o meu ser</w:t>
      </w:r>
      <w:r w:rsidR="00CE2F67">
        <w:rPr>
          <w:b/>
          <w:sz w:val="36"/>
          <w:szCs w:val="36"/>
        </w:rPr>
        <w:t xml:space="preserve">. </w:t>
      </w:r>
      <w:r w:rsidR="00CE2F67" w:rsidRPr="00B34B62">
        <w:rPr>
          <w:b/>
          <w:color w:val="538135" w:themeColor="accent6" w:themeShade="BF"/>
          <w:sz w:val="36"/>
          <w:szCs w:val="36"/>
        </w:rPr>
        <w:t>Sou livre</w:t>
      </w:r>
      <w:del w:id="3" w:author="Angela Gasperin Martinazzo - ASCOM" w:date="2018-12-07T11:20:00Z">
        <w:r w:rsidR="00CE2F67" w:rsidDel="001F4643">
          <w:rPr>
            <w:b/>
            <w:sz w:val="36"/>
            <w:szCs w:val="36"/>
          </w:rPr>
          <w:delText>.</w:delText>
        </w:r>
      </w:del>
      <w:r w:rsidRPr="00882EC0">
        <w:rPr>
          <w:b/>
          <w:sz w:val="36"/>
          <w:szCs w:val="36"/>
        </w:rPr>
        <w:t>”</w:t>
      </w:r>
    </w:p>
    <w:p w:rsidR="007D5EC6" w:rsidRDefault="007D5EC6" w:rsidP="007D5EC6">
      <w:pPr>
        <w:spacing w:after="120" w:line="240" w:lineRule="auto"/>
        <w:jc w:val="both"/>
        <w:rPr>
          <w:i/>
          <w:sz w:val="24"/>
          <w:szCs w:val="24"/>
        </w:rPr>
      </w:pPr>
      <w:r>
        <w:rPr>
          <w:i/>
          <w:sz w:val="24"/>
          <w:szCs w:val="24"/>
        </w:rPr>
        <w:t>Ja</w:t>
      </w:r>
      <w:r w:rsidR="00CE2F67">
        <w:rPr>
          <w:i/>
          <w:sz w:val="24"/>
          <w:szCs w:val="24"/>
        </w:rPr>
        <w:t>c</w:t>
      </w:r>
      <w:r>
        <w:rPr>
          <w:i/>
          <w:sz w:val="24"/>
          <w:szCs w:val="24"/>
        </w:rPr>
        <w:t>queline Rocha Côrtes</w:t>
      </w:r>
    </w:p>
    <w:p w:rsidR="007D5EC6" w:rsidRPr="003A1F57" w:rsidRDefault="007D5EC6" w:rsidP="007D5EC6">
      <w:pPr>
        <w:spacing w:after="120" w:line="240" w:lineRule="auto"/>
        <w:jc w:val="both"/>
        <w:rPr>
          <w:sz w:val="24"/>
          <w:szCs w:val="24"/>
        </w:rPr>
      </w:pPr>
    </w:p>
    <w:p w:rsidR="007D5EC6" w:rsidRPr="001F4643" w:rsidRDefault="007D5EC6" w:rsidP="007D5EC6">
      <w:pPr>
        <w:spacing w:after="120" w:line="240" w:lineRule="auto"/>
        <w:jc w:val="both"/>
        <w:rPr>
          <w:sz w:val="24"/>
          <w:szCs w:val="24"/>
          <w:rPrChange w:id="4" w:author="Angela Gasperin Martinazzo - ASCOM" w:date="2018-12-07T11:22:00Z">
            <w:rPr>
              <w:color w:val="538135" w:themeColor="accent6" w:themeShade="BF"/>
              <w:sz w:val="24"/>
              <w:szCs w:val="24"/>
            </w:rPr>
          </w:rPrChange>
        </w:rPr>
      </w:pPr>
      <w:r w:rsidRPr="003A1F57">
        <w:rPr>
          <w:sz w:val="24"/>
          <w:szCs w:val="24"/>
        </w:rPr>
        <w:t>Mãe e esposa dedicada</w:t>
      </w:r>
      <w:r w:rsidR="00CE2F67" w:rsidRPr="003A1F57">
        <w:rPr>
          <w:sz w:val="24"/>
          <w:szCs w:val="24"/>
        </w:rPr>
        <w:t xml:space="preserve"> </w:t>
      </w:r>
      <w:r w:rsidR="00CE2F67" w:rsidRPr="001F4643">
        <w:rPr>
          <w:sz w:val="24"/>
          <w:szCs w:val="24"/>
          <w:rPrChange w:id="5" w:author="Angela Gasperin Martinazzo - ASCOM" w:date="2018-12-07T11:22:00Z">
            <w:rPr>
              <w:b/>
              <w:color w:val="538135" w:themeColor="accent6" w:themeShade="BF"/>
              <w:sz w:val="24"/>
              <w:szCs w:val="24"/>
            </w:rPr>
          </w:rPrChange>
        </w:rPr>
        <w:t>e comprometida</w:t>
      </w:r>
      <w:r w:rsidRPr="003A1F57">
        <w:rPr>
          <w:sz w:val="24"/>
          <w:szCs w:val="24"/>
        </w:rPr>
        <w:t xml:space="preserve">, que deseja sempre o melhor para seus filhos e que tem uma </w:t>
      </w:r>
      <w:r w:rsidRPr="001F4643">
        <w:rPr>
          <w:sz w:val="24"/>
          <w:szCs w:val="24"/>
          <w:rPrChange w:id="6" w:author="Angela Gasperin Martinazzo - ASCOM" w:date="2018-12-07T11:22:00Z">
            <w:rPr>
              <w:sz w:val="24"/>
              <w:szCs w:val="24"/>
            </w:rPr>
          </w:rPrChange>
        </w:rPr>
        <w:t>vontade enorme de concretizar uma porção de projetos em sua vida. Assim é “Jacque”, como gosta de ser chamada. Uma mulher trans</w:t>
      </w:r>
      <w:r w:rsidR="00716628" w:rsidRPr="001F4643">
        <w:rPr>
          <w:sz w:val="24"/>
          <w:szCs w:val="24"/>
          <w:rPrChange w:id="7" w:author="Angela Gasperin Martinazzo - ASCOM" w:date="2018-12-07T11:22:00Z">
            <w:rPr>
              <w:sz w:val="24"/>
              <w:szCs w:val="24"/>
            </w:rPr>
          </w:rPrChange>
        </w:rPr>
        <w:t>exual</w:t>
      </w:r>
      <w:r w:rsidRPr="001F4643">
        <w:rPr>
          <w:sz w:val="24"/>
          <w:szCs w:val="24"/>
          <w:rPrChange w:id="8" w:author="Angela Gasperin Martinazzo - ASCOM" w:date="2018-12-07T11:22:00Z">
            <w:rPr>
              <w:sz w:val="24"/>
              <w:szCs w:val="24"/>
            </w:rPr>
          </w:rPrChange>
        </w:rPr>
        <w:t xml:space="preserve"> que vive com </w:t>
      </w:r>
      <w:del w:id="9" w:author="Angela Gasperin Martinazzo - ASCOM" w:date="2018-12-07T11:21:00Z">
        <w:r w:rsidRPr="001F4643" w:rsidDel="001F4643">
          <w:rPr>
            <w:strike/>
            <w:sz w:val="24"/>
            <w:szCs w:val="24"/>
            <w:rPrChange w:id="10" w:author="Angela Gasperin Martinazzo - ASCOM" w:date="2018-12-07T11:22:00Z">
              <w:rPr>
                <w:strike/>
                <w:sz w:val="24"/>
                <w:szCs w:val="24"/>
              </w:rPr>
            </w:rPrChange>
          </w:rPr>
          <w:delText xml:space="preserve">HIV </w:delText>
        </w:r>
      </w:del>
      <w:ins w:id="11" w:author="Angela Gasperin Martinazzo - ASCOM" w:date="2018-12-07T11:21:00Z">
        <w:r w:rsidR="001F4643" w:rsidRPr="001F4643">
          <w:rPr>
            <w:sz w:val="24"/>
            <w:szCs w:val="24"/>
            <w:rPrChange w:id="12" w:author="Angela Gasperin Martinazzo - ASCOM" w:date="2018-12-07T11:22:00Z">
              <w:rPr>
                <w:color w:val="538135" w:themeColor="accent6" w:themeShade="BF"/>
                <w:sz w:val="24"/>
                <w:szCs w:val="24"/>
              </w:rPr>
            </w:rPrChange>
          </w:rPr>
          <w:t>a</w:t>
        </w:r>
      </w:ins>
      <w:del w:id="13" w:author="Angela Gasperin Martinazzo - ASCOM" w:date="2018-12-07T11:21:00Z">
        <w:r w:rsidR="00CE2F67" w:rsidRPr="001F4643" w:rsidDel="001F4643">
          <w:rPr>
            <w:sz w:val="24"/>
            <w:szCs w:val="24"/>
            <w:rPrChange w:id="14" w:author="Angela Gasperin Martinazzo - ASCOM" w:date="2018-12-07T11:22:00Z">
              <w:rPr>
                <w:b/>
                <w:color w:val="538135" w:themeColor="accent6" w:themeShade="BF"/>
                <w:sz w:val="24"/>
                <w:szCs w:val="24"/>
              </w:rPr>
            </w:rPrChange>
          </w:rPr>
          <w:delText>A</w:delText>
        </w:r>
      </w:del>
      <w:r w:rsidR="00CE2F67" w:rsidRPr="001F4643">
        <w:rPr>
          <w:sz w:val="24"/>
          <w:szCs w:val="24"/>
          <w:rPrChange w:id="15" w:author="Angela Gasperin Martinazzo - ASCOM" w:date="2018-12-07T11:22:00Z">
            <w:rPr>
              <w:b/>
              <w:color w:val="538135" w:themeColor="accent6" w:themeShade="BF"/>
              <w:sz w:val="24"/>
              <w:szCs w:val="24"/>
            </w:rPr>
          </w:rPrChange>
        </w:rPr>
        <w:t>ids</w:t>
      </w:r>
      <w:r w:rsidR="00CE2F67" w:rsidRPr="001F4643">
        <w:rPr>
          <w:sz w:val="24"/>
          <w:szCs w:val="24"/>
          <w:rPrChange w:id="16" w:author="Angela Gasperin Martinazzo - ASCOM" w:date="2018-12-07T11:22:00Z">
            <w:rPr>
              <w:b/>
              <w:color w:val="0070C0"/>
              <w:sz w:val="24"/>
              <w:szCs w:val="24"/>
            </w:rPr>
          </w:rPrChange>
        </w:rPr>
        <w:t xml:space="preserve"> </w:t>
      </w:r>
      <w:r w:rsidRPr="003A1F57">
        <w:rPr>
          <w:sz w:val="24"/>
          <w:szCs w:val="24"/>
        </w:rPr>
        <w:t>há 24 anos</w:t>
      </w:r>
      <w:r w:rsidR="0031771C" w:rsidRPr="003A1F57">
        <w:rPr>
          <w:sz w:val="24"/>
          <w:szCs w:val="24"/>
        </w:rPr>
        <w:t xml:space="preserve"> </w:t>
      </w:r>
      <w:r w:rsidR="0031771C" w:rsidRPr="001F4643">
        <w:rPr>
          <w:sz w:val="24"/>
          <w:szCs w:val="24"/>
          <w:rPrChange w:id="17" w:author="Angela Gasperin Martinazzo - ASCOM" w:date="2018-12-07T11:22:00Z">
            <w:rPr>
              <w:b/>
              <w:color w:val="538135" w:themeColor="accent6" w:themeShade="BF"/>
              <w:sz w:val="24"/>
              <w:szCs w:val="24"/>
            </w:rPr>
          </w:rPrChange>
        </w:rPr>
        <w:t xml:space="preserve">e </w:t>
      </w:r>
      <w:r w:rsidR="00B34B62" w:rsidRPr="001F4643">
        <w:rPr>
          <w:sz w:val="24"/>
          <w:szCs w:val="24"/>
          <w:rPrChange w:id="18" w:author="Angela Gasperin Martinazzo - ASCOM" w:date="2018-12-07T11:22:00Z">
            <w:rPr>
              <w:b/>
              <w:color w:val="538135" w:themeColor="accent6" w:themeShade="BF"/>
              <w:sz w:val="24"/>
              <w:szCs w:val="24"/>
            </w:rPr>
          </w:rPrChange>
        </w:rPr>
        <w:t xml:space="preserve">meio e </w:t>
      </w:r>
      <w:r w:rsidR="0031771C" w:rsidRPr="001F4643">
        <w:rPr>
          <w:sz w:val="24"/>
          <w:szCs w:val="24"/>
          <w:rPrChange w:id="19" w:author="Angela Gasperin Martinazzo - ASCOM" w:date="2018-12-07T11:22:00Z">
            <w:rPr>
              <w:b/>
              <w:color w:val="538135" w:themeColor="accent6" w:themeShade="BF"/>
              <w:sz w:val="24"/>
              <w:szCs w:val="24"/>
            </w:rPr>
          </w:rPrChange>
        </w:rPr>
        <w:t xml:space="preserve">que travou e trava </w:t>
      </w:r>
      <w:del w:id="20" w:author="Angela Gasperin Martinazzo - ASCOM" w:date="2018-12-07T11:25:00Z">
        <w:r w:rsidR="0031771C" w:rsidRPr="001F4643" w:rsidDel="006F3501">
          <w:rPr>
            <w:sz w:val="24"/>
            <w:szCs w:val="24"/>
            <w:rPrChange w:id="21" w:author="Angela Gasperin Martinazzo - ASCOM" w:date="2018-12-07T11:22:00Z">
              <w:rPr>
                <w:b/>
                <w:color w:val="538135" w:themeColor="accent6" w:themeShade="BF"/>
                <w:sz w:val="24"/>
                <w:szCs w:val="24"/>
              </w:rPr>
            </w:rPrChange>
          </w:rPr>
          <w:delText xml:space="preserve">tantas </w:delText>
        </w:r>
      </w:del>
      <w:ins w:id="22" w:author="Angela Gasperin Martinazzo - ASCOM" w:date="2018-12-07T11:25:00Z">
        <w:r w:rsidR="006F3501">
          <w:rPr>
            <w:sz w:val="24"/>
            <w:szCs w:val="24"/>
          </w:rPr>
          <w:t>inúmeras</w:t>
        </w:r>
        <w:r w:rsidR="006F3501" w:rsidRPr="001F4643">
          <w:rPr>
            <w:sz w:val="24"/>
            <w:szCs w:val="24"/>
            <w:rPrChange w:id="23" w:author="Angela Gasperin Martinazzo - ASCOM" w:date="2018-12-07T11:22:00Z">
              <w:rPr>
                <w:b/>
                <w:color w:val="538135" w:themeColor="accent6" w:themeShade="BF"/>
                <w:sz w:val="24"/>
                <w:szCs w:val="24"/>
              </w:rPr>
            </w:rPrChange>
          </w:rPr>
          <w:t xml:space="preserve"> </w:t>
        </w:r>
      </w:ins>
      <w:r w:rsidR="0031771C" w:rsidRPr="001F4643">
        <w:rPr>
          <w:sz w:val="24"/>
          <w:szCs w:val="24"/>
          <w:rPrChange w:id="24" w:author="Angela Gasperin Martinazzo - ASCOM" w:date="2018-12-07T11:22:00Z">
            <w:rPr>
              <w:b/>
              <w:color w:val="538135" w:themeColor="accent6" w:themeShade="BF"/>
              <w:sz w:val="24"/>
              <w:szCs w:val="24"/>
            </w:rPr>
          </w:rPrChange>
        </w:rPr>
        <w:t xml:space="preserve">lutas por </w:t>
      </w:r>
      <w:r w:rsidR="00B34B62" w:rsidRPr="001F4643">
        <w:rPr>
          <w:sz w:val="24"/>
          <w:szCs w:val="24"/>
          <w:rPrChange w:id="25" w:author="Angela Gasperin Martinazzo - ASCOM" w:date="2018-12-07T11:22:00Z">
            <w:rPr>
              <w:b/>
              <w:color w:val="538135" w:themeColor="accent6" w:themeShade="BF"/>
              <w:sz w:val="24"/>
              <w:szCs w:val="24"/>
            </w:rPr>
          </w:rPrChange>
        </w:rPr>
        <w:t>dignidade</w:t>
      </w:r>
      <w:r w:rsidR="0031771C" w:rsidRPr="001F4643">
        <w:rPr>
          <w:sz w:val="24"/>
          <w:szCs w:val="24"/>
          <w:rPrChange w:id="26" w:author="Angela Gasperin Martinazzo - ASCOM" w:date="2018-12-07T11:22:00Z">
            <w:rPr>
              <w:b/>
              <w:color w:val="538135" w:themeColor="accent6" w:themeShade="BF"/>
              <w:sz w:val="24"/>
              <w:szCs w:val="24"/>
            </w:rPr>
          </w:rPrChange>
        </w:rPr>
        <w:t xml:space="preserve"> e direitos</w:t>
      </w:r>
      <w:r w:rsidRPr="001F4643">
        <w:rPr>
          <w:sz w:val="24"/>
          <w:szCs w:val="24"/>
          <w:rPrChange w:id="27" w:author="Angela Gasperin Martinazzo - ASCOM" w:date="2018-12-07T11:22:00Z">
            <w:rPr>
              <w:color w:val="538135" w:themeColor="accent6" w:themeShade="BF"/>
              <w:sz w:val="24"/>
              <w:szCs w:val="24"/>
            </w:rPr>
          </w:rPrChange>
        </w:rPr>
        <w:t xml:space="preserve">. </w:t>
      </w:r>
      <w:r w:rsidR="0031771C" w:rsidRPr="001F4643">
        <w:rPr>
          <w:sz w:val="24"/>
          <w:szCs w:val="24"/>
          <w:rPrChange w:id="28" w:author="Angela Gasperin Martinazzo - ASCOM" w:date="2018-12-07T11:22:00Z">
            <w:rPr>
              <w:b/>
              <w:color w:val="538135" w:themeColor="accent6" w:themeShade="BF"/>
              <w:sz w:val="24"/>
              <w:szCs w:val="24"/>
            </w:rPr>
          </w:rPrChange>
        </w:rPr>
        <w:t>Ela se faz respeitar por se</w:t>
      </w:r>
      <w:r w:rsidR="00B34B62" w:rsidRPr="001F4643">
        <w:rPr>
          <w:sz w:val="24"/>
          <w:szCs w:val="24"/>
          <w:rPrChange w:id="29" w:author="Angela Gasperin Martinazzo - ASCOM" w:date="2018-12-07T11:22:00Z">
            <w:rPr>
              <w:b/>
              <w:color w:val="538135" w:themeColor="accent6" w:themeShade="BF"/>
              <w:sz w:val="24"/>
              <w:szCs w:val="24"/>
            </w:rPr>
          </w:rPrChange>
        </w:rPr>
        <w:t>r</w:t>
      </w:r>
      <w:r w:rsidR="0031771C" w:rsidRPr="001F4643">
        <w:rPr>
          <w:sz w:val="24"/>
          <w:szCs w:val="24"/>
          <w:rPrChange w:id="30" w:author="Angela Gasperin Martinazzo - ASCOM" w:date="2018-12-07T11:22:00Z">
            <w:rPr>
              <w:b/>
              <w:color w:val="538135" w:themeColor="accent6" w:themeShade="BF"/>
              <w:sz w:val="24"/>
              <w:szCs w:val="24"/>
            </w:rPr>
          </w:rPrChange>
        </w:rPr>
        <w:t xml:space="preserve"> quem é; exerce sua cidadania.</w:t>
      </w:r>
    </w:p>
    <w:p w:rsidR="007D5EC6" w:rsidRPr="001F4643" w:rsidRDefault="007D5EC6" w:rsidP="007D5EC6">
      <w:pPr>
        <w:spacing w:after="120" w:line="240" w:lineRule="auto"/>
        <w:jc w:val="both"/>
        <w:rPr>
          <w:sz w:val="24"/>
          <w:szCs w:val="24"/>
          <w:rPrChange w:id="31" w:author="Angela Gasperin Martinazzo - ASCOM" w:date="2018-12-07T11:22:00Z">
            <w:rPr>
              <w:color w:val="0070C0"/>
              <w:sz w:val="24"/>
              <w:szCs w:val="24"/>
            </w:rPr>
          </w:rPrChange>
        </w:rPr>
      </w:pPr>
      <w:r w:rsidRPr="003A1F57">
        <w:rPr>
          <w:sz w:val="24"/>
          <w:szCs w:val="24"/>
        </w:rPr>
        <w:t xml:space="preserve">Quando </w:t>
      </w:r>
      <w:del w:id="32" w:author="Angela Gasperin Martinazzo - ASCOM" w:date="2018-12-07T11:26:00Z">
        <w:r w:rsidRPr="003A1F57" w:rsidDel="006F3501">
          <w:rPr>
            <w:sz w:val="24"/>
            <w:szCs w:val="24"/>
          </w:rPr>
          <w:delText xml:space="preserve">ela </w:delText>
        </w:r>
      </w:del>
      <w:ins w:id="33" w:author="Angela Gasperin Martinazzo - ASCOM" w:date="2018-12-07T11:26:00Z">
        <w:r w:rsidR="006F3501">
          <w:rPr>
            <w:sz w:val="24"/>
            <w:szCs w:val="24"/>
          </w:rPr>
          <w:t>Jacque</w:t>
        </w:r>
        <w:r w:rsidR="006F3501" w:rsidRPr="003A1F57">
          <w:rPr>
            <w:sz w:val="24"/>
            <w:szCs w:val="24"/>
          </w:rPr>
          <w:t xml:space="preserve"> </w:t>
        </w:r>
      </w:ins>
      <w:r w:rsidRPr="003A1F57">
        <w:rPr>
          <w:sz w:val="24"/>
          <w:szCs w:val="24"/>
        </w:rPr>
        <w:t xml:space="preserve">enxergou a dimensão de sua situação, buscou apoio em grupos de ajuda mútua. “Foi quando eu saí do meu umbigo e descobri que a aids era um problema do mundo e não somente meu. </w:t>
      </w:r>
      <w:r w:rsidR="00E079B1" w:rsidRPr="001F4643">
        <w:rPr>
          <w:sz w:val="24"/>
          <w:szCs w:val="24"/>
          <w:rPrChange w:id="34" w:author="Angela Gasperin Martinazzo - ASCOM" w:date="2018-12-07T11:22:00Z">
            <w:rPr>
              <w:b/>
              <w:color w:val="538135" w:themeColor="accent6" w:themeShade="BF"/>
              <w:sz w:val="24"/>
              <w:szCs w:val="24"/>
            </w:rPr>
          </w:rPrChange>
        </w:rPr>
        <w:t>O isolamento acaba com uma pessoa</w:t>
      </w:r>
      <w:r w:rsidR="00E079B1" w:rsidRPr="001F4643">
        <w:rPr>
          <w:sz w:val="24"/>
          <w:szCs w:val="24"/>
          <w:rPrChange w:id="35" w:author="Angela Gasperin Martinazzo - ASCOM" w:date="2018-12-07T11:22:00Z">
            <w:rPr>
              <w:color w:val="538135" w:themeColor="accent6" w:themeShade="BF"/>
              <w:sz w:val="24"/>
              <w:szCs w:val="24"/>
            </w:rPr>
          </w:rPrChange>
        </w:rPr>
        <w:t>.</w:t>
      </w:r>
      <w:r w:rsidR="00E079B1" w:rsidRPr="003A1F57">
        <w:rPr>
          <w:sz w:val="24"/>
          <w:szCs w:val="24"/>
        </w:rPr>
        <w:t xml:space="preserve"> </w:t>
      </w:r>
      <w:r w:rsidRPr="003A1F57">
        <w:rPr>
          <w:sz w:val="24"/>
          <w:szCs w:val="24"/>
        </w:rPr>
        <w:t>Aí é que começa o entendimento mais ampliado e, consequenteme</w:t>
      </w:r>
      <w:r w:rsidR="00CE2F67" w:rsidRPr="003A1F57">
        <w:rPr>
          <w:sz w:val="24"/>
          <w:szCs w:val="24"/>
        </w:rPr>
        <w:t xml:space="preserve">nte, uma aceitação de si </w:t>
      </w:r>
      <w:r w:rsidR="00CE2F67" w:rsidRPr="001F4643">
        <w:rPr>
          <w:sz w:val="24"/>
          <w:szCs w:val="24"/>
          <w:rPrChange w:id="36" w:author="Angela Gasperin Martinazzo - ASCOM" w:date="2018-12-07T11:22:00Z">
            <w:rPr>
              <w:b/>
              <w:color w:val="538135" w:themeColor="accent6" w:themeShade="BF"/>
              <w:sz w:val="24"/>
              <w:szCs w:val="24"/>
            </w:rPr>
          </w:rPrChange>
        </w:rPr>
        <w:t>mesma</w:t>
      </w:r>
      <w:r w:rsidRPr="001F4643">
        <w:rPr>
          <w:sz w:val="24"/>
          <w:szCs w:val="24"/>
          <w:rPrChange w:id="37" w:author="Angela Gasperin Martinazzo - ASCOM" w:date="2018-12-07T11:22:00Z">
            <w:rPr>
              <w:b/>
              <w:color w:val="538135" w:themeColor="accent6" w:themeShade="BF"/>
              <w:sz w:val="24"/>
              <w:szCs w:val="24"/>
            </w:rPr>
          </w:rPrChange>
        </w:rPr>
        <w:t>”.</w:t>
      </w:r>
    </w:p>
    <w:p w:rsidR="007D5EC6" w:rsidRPr="00E079B1" w:rsidRDefault="007D5EC6" w:rsidP="007D5EC6">
      <w:pPr>
        <w:spacing w:after="120" w:line="240" w:lineRule="auto"/>
        <w:jc w:val="both"/>
        <w:rPr>
          <w:color w:val="00B0F0"/>
          <w:sz w:val="24"/>
          <w:szCs w:val="24"/>
        </w:rPr>
      </w:pPr>
      <w:r w:rsidRPr="003A1F57">
        <w:rPr>
          <w:sz w:val="24"/>
          <w:szCs w:val="24"/>
        </w:rPr>
        <w:t xml:space="preserve">Porém, no momento em que soube de seu diagnóstico, ela se viu em um filme de terror, devido às condições de tratamento daquela </w:t>
      </w:r>
      <w:r>
        <w:rPr>
          <w:sz w:val="24"/>
          <w:szCs w:val="24"/>
        </w:rPr>
        <w:t xml:space="preserve">época. </w:t>
      </w:r>
      <w:r w:rsidRPr="00E079B1">
        <w:rPr>
          <w:b/>
          <w:color w:val="00B0F0"/>
          <w:sz w:val="24"/>
          <w:szCs w:val="24"/>
        </w:rPr>
        <w:t>Para se ter uma ideia, a dificuldade em 1994 era tamanha que Jacque tomava 28 medicamentos por dia</w:t>
      </w:r>
      <w:r w:rsidRPr="00E079B1">
        <w:rPr>
          <w:color w:val="00B0F0"/>
          <w:sz w:val="24"/>
          <w:szCs w:val="24"/>
        </w:rPr>
        <w:t>.</w:t>
      </w:r>
    </w:p>
    <w:p w:rsidR="007D5EC6" w:rsidRPr="003A1F57" w:rsidRDefault="007D5EC6" w:rsidP="007D5EC6">
      <w:pPr>
        <w:spacing w:after="120" w:line="240" w:lineRule="auto"/>
        <w:jc w:val="both"/>
        <w:rPr>
          <w:sz w:val="24"/>
          <w:szCs w:val="24"/>
        </w:rPr>
      </w:pPr>
      <w:r>
        <w:rPr>
          <w:sz w:val="24"/>
          <w:szCs w:val="24"/>
        </w:rPr>
        <w:t xml:space="preserve">Por mais que a quantidade de remédios fosse grande, eles eram necessários para fortalecer o organismo. E </w:t>
      </w:r>
      <w:r w:rsidRPr="003A1F57">
        <w:rPr>
          <w:sz w:val="24"/>
          <w:szCs w:val="24"/>
        </w:rPr>
        <w:t xml:space="preserve">assim aconteceu. As células de defesa subiram e a carga viral baixou. “A partir desse momento, eu nunca mais deixei de tomar os medicamentos. Foi então que eu montei uma estratégia que vale também para qualquer pessoa que se descubra </w:t>
      </w:r>
      <w:del w:id="38" w:author="Angela Gasperin Martinazzo - ASCOM" w:date="2018-12-07T11:21:00Z">
        <w:r w:rsidRPr="003A1F57" w:rsidDel="001F4643">
          <w:rPr>
            <w:strike/>
            <w:sz w:val="24"/>
            <w:szCs w:val="24"/>
          </w:rPr>
          <w:delText>po</w:delText>
        </w:r>
      </w:del>
      <w:del w:id="39" w:author="Angela Gasperin Martinazzo - ASCOM" w:date="2018-12-07T11:22:00Z">
        <w:r w:rsidRPr="003A1F57" w:rsidDel="001F4643">
          <w:rPr>
            <w:strike/>
            <w:sz w:val="24"/>
            <w:szCs w:val="24"/>
          </w:rPr>
          <w:delText>rtadora do</w:delText>
        </w:r>
        <w:r w:rsidRPr="003A1F57" w:rsidDel="001F4643">
          <w:rPr>
            <w:sz w:val="24"/>
            <w:szCs w:val="24"/>
          </w:rPr>
          <w:delText xml:space="preserve"> </w:delText>
        </w:r>
      </w:del>
      <w:r w:rsidRPr="003A1F57">
        <w:rPr>
          <w:sz w:val="24"/>
          <w:szCs w:val="24"/>
        </w:rPr>
        <w:t>HIV</w:t>
      </w:r>
      <w:r w:rsidR="00CE2F67" w:rsidRPr="001F4643">
        <w:rPr>
          <w:sz w:val="24"/>
          <w:szCs w:val="24"/>
          <w:rPrChange w:id="40" w:author="Angela Gasperin Martinazzo - ASCOM" w:date="2018-12-07T11:22:00Z">
            <w:rPr>
              <w:color w:val="0070C0"/>
              <w:sz w:val="24"/>
              <w:szCs w:val="24"/>
            </w:rPr>
          </w:rPrChange>
        </w:rPr>
        <w:t>+</w:t>
      </w:r>
      <w:r w:rsidRPr="003A1F57">
        <w:rPr>
          <w:sz w:val="24"/>
          <w:szCs w:val="24"/>
        </w:rPr>
        <w:t>: combinei com meu vírus que ele só viveria seu estivesse viva, pois se eu morresse ele também morreria. Nisso se vão 24 anos</w:t>
      </w:r>
      <w:r w:rsidRPr="001F4643">
        <w:rPr>
          <w:sz w:val="24"/>
          <w:szCs w:val="24"/>
          <w:rPrChange w:id="41" w:author="Angela Gasperin Martinazzo - ASCOM" w:date="2018-12-07T11:22:00Z">
            <w:rPr>
              <w:color w:val="0070C0"/>
              <w:sz w:val="24"/>
              <w:szCs w:val="24"/>
            </w:rPr>
          </w:rPrChange>
        </w:rPr>
        <w:t xml:space="preserve"> </w:t>
      </w:r>
      <w:r w:rsidR="00CE2F67" w:rsidRPr="001F4643">
        <w:rPr>
          <w:sz w:val="24"/>
          <w:szCs w:val="24"/>
          <w:rPrChange w:id="42" w:author="Angela Gasperin Martinazzo - ASCOM" w:date="2018-12-07T11:22:00Z">
            <w:rPr>
              <w:b/>
              <w:color w:val="538135" w:themeColor="accent6" w:themeShade="BF"/>
              <w:sz w:val="24"/>
              <w:szCs w:val="24"/>
            </w:rPr>
          </w:rPrChange>
        </w:rPr>
        <w:t>e meio</w:t>
      </w:r>
      <w:r w:rsidR="00CE2F67" w:rsidRPr="003A1F57">
        <w:rPr>
          <w:sz w:val="24"/>
          <w:szCs w:val="24"/>
        </w:rPr>
        <w:t xml:space="preserve"> </w:t>
      </w:r>
      <w:r w:rsidRPr="003A1F57">
        <w:rPr>
          <w:sz w:val="24"/>
          <w:szCs w:val="24"/>
        </w:rPr>
        <w:t xml:space="preserve">de vida com </w:t>
      </w:r>
      <w:proofErr w:type="gramStart"/>
      <w:r w:rsidR="00716628" w:rsidRPr="003A1F57">
        <w:rPr>
          <w:sz w:val="24"/>
          <w:szCs w:val="24"/>
        </w:rPr>
        <w:t>ele!</w:t>
      </w:r>
      <w:del w:id="43" w:author="Angela Gasperin Martinazzo - ASCOM" w:date="2018-12-07T11:27:00Z">
        <w:r w:rsidR="00716628" w:rsidRPr="003A1F57" w:rsidDel="006F3501">
          <w:rPr>
            <w:sz w:val="24"/>
            <w:szCs w:val="24"/>
          </w:rPr>
          <w:delText xml:space="preserve"> </w:delText>
        </w:r>
      </w:del>
      <w:r w:rsidR="00716628" w:rsidRPr="003A1F57">
        <w:rPr>
          <w:sz w:val="24"/>
          <w:szCs w:val="24"/>
        </w:rPr>
        <w:t>”</w:t>
      </w:r>
      <w:proofErr w:type="gramEnd"/>
      <w:r w:rsidRPr="003A1F57">
        <w:rPr>
          <w:sz w:val="24"/>
          <w:szCs w:val="24"/>
        </w:rPr>
        <w:t>.</w:t>
      </w:r>
    </w:p>
    <w:p w:rsidR="00B34B62" w:rsidRPr="001F4643" w:rsidRDefault="006F3501" w:rsidP="007D5EC6">
      <w:pPr>
        <w:spacing w:after="120" w:line="240" w:lineRule="auto"/>
        <w:jc w:val="both"/>
        <w:rPr>
          <w:sz w:val="24"/>
          <w:szCs w:val="24"/>
          <w:rPrChange w:id="44" w:author="Angela Gasperin Martinazzo - ASCOM" w:date="2018-12-07T11:23:00Z">
            <w:rPr>
              <w:b/>
              <w:color w:val="538135" w:themeColor="accent6" w:themeShade="BF"/>
              <w:sz w:val="24"/>
              <w:szCs w:val="24"/>
            </w:rPr>
          </w:rPrChange>
        </w:rPr>
      </w:pPr>
      <w:ins w:id="45" w:author="Angela Gasperin Martinazzo - ASCOM" w:date="2018-12-07T11:26:00Z">
        <w:r>
          <w:rPr>
            <w:sz w:val="24"/>
            <w:szCs w:val="24"/>
          </w:rPr>
          <w:t xml:space="preserve">Para Jacque, </w:t>
        </w:r>
      </w:ins>
      <w:del w:id="46" w:author="Angela Gasperin Martinazzo - ASCOM" w:date="2018-12-07T11:26:00Z">
        <w:r w:rsidR="007D5EC6" w:rsidRPr="003A1F57" w:rsidDel="006F3501">
          <w:rPr>
            <w:sz w:val="24"/>
            <w:szCs w:val="24"/>
          </w:rPr>
          <w:delText>A</w:delText>
        </w:r>
      </w:del>
      <w:ins w:id="47" w:author="Angela Gasperin Martinazzo - ASCOM" w:date="2018-12-07T11:26:00Z">
        <w:r>
          <w:rPr>
            <w:sz w:val="24"/>
            <w:szCs w:val="24"/>
          </w:rPr>
          <w:t>a</w:t>
        </w:r>
      </w:ins>
      <w:r w:rsidR="007D5EC6" w:rsidRPr="003A1F57">
        <w:rPr>
          <w:sz w:val="24"/>
          <w:szCs w:val="24"/>
        </w:rPr>
        <w:t xml:space="preserve"> adesão ao tratamento para o HIV passou, primeiramente, por um processo de autoconhecimento. “Antes de aderir ao tratamento, você </w:t>
      </w:r>
      <w:r w:rsidR="007D5EC6">
        <w:rPr>
          <w:sz w:val="24"/>
          <w:szCs w:val="24"/>
        </w:rPr>
        <w:t xml:space="preserve">deve aderir à sua própria aids. É aceitar essa condição e não brigar contra. </w:t>
      </w:r>
      <w:r w:rsidR="007D5EC6">
        <w:rPr>
          <w:b/>
          <w:color w:val="FF0000"/>
          <w:sz w:val="24"/>
          <w:szCs w:val="24"/>
        </w:rPr>
        <w:t xml:space="preserve">A </w:t>
      </w:r>
      <w:r w:rsidR="007D5EC6" w:rsidRPr="00195448">
        <w:rPr>
          <w:b/>
          <w:color w:val="FF0000"/>
          <w:sz w:val="24"/>
          <w:szCs w:val="24"/>
        </w:rPr>
        <w:t xml:space="preserve">adesão deve ser influenciada por diversos fatores, </w:t>
      </w:r>
      <w:r w:rsidR="007D5EC6">
        <w:rPr>
          <w:b/>
          <w:color w:val="FF0000"/>
          <w:sz w:val="24"/>
          <w:szCs w:val="24"/>
        </w:rPr>
        <w:t>como</w:t>
      </w:r>
      <w:r w:rsidR="007D5EC6" w:rsidRPr="00195448">
        <w:rPr>
          <w:b/>
          <w:color w:val="FF0000"/>
          <w:sz w:val="24"/>
          <w:szCs w:val="24"/>
        </w:rPr>
        <w:t xml:space="preserve"> uma vida saudável, boa alimentação, vida mental minimamente boa</w:t>
      </w:r>
      <w:r w:rsidR="00CE2F67">
        <w:rPr>
          <w:b/>
          <w:color w:val="FF0000"/>
          <w:sz w:val="24"/>
          <w:szCs w:val="24"/>
        </w:rPr>
        <w:t xml:space="preserve">, </w:t>
      </w:r>
      <w:r w:rsidR="00CE2F67" w:rsidRPr="001F4643">
        <w:rPr>
          <w:sz w:val="24"/>
          <w:szCs w:val="24"/>
          <w:rPrChange w:id="48" w:author="Angela Gasperin Martinazzo - ASCOM" w:date="2018-12-07T11:22:00Z">
            <w:rPr>
              <w:b/>
              <w:color w:val="538135" w:themeColor="accent6" w:themeShade="BF"/>
              <w:sz w:val="24"/>
              <w:szCs w:val="24"/>
            </w:rPr>
          </w:rPrChange>
        </w:rPr>
        <w:t>inclusão, acesso aos equip</w:t>
      </w:r>
      <w:r w:rsidR="00E079B1" w:rsidRPr="001F4643">
        <w:rPr>
          <w:sz w:val="24"/>
          <w:szCs w:val="24"/>
          <w:rPrChange w:id="49" w:author="Angela Gasperin Martinazzo - ASCOM" w:date="2018-12-07T11:22:00Z">
            <w:rPr>
              <w:b/>
              <w:color w:val="538135" w:themeColor="accent6" w:themeShade="BF"/>
              <w:sz w:val="24"/>
              <w:szCs w:val="24"/>
            </w:rPr>
          </w:rPrChange>
        </w:rPr>
        <w:t>amentos públicos e condições básicas de vida como comer, ter água para beber</w:t>
      </w:r>
      <w:r w:rsidR="00CE2F67" w:rsidRPr="001F4643">
        <w:rPr>
          <w:sz w:val="24"/>
          <w:szCs w:val="24"/>
          <w:rPrChange w:id="50" w:author="Angela Gasperin Martinazzo - ASCOM" w:date="2018-12-07T11:22:00Z">
            <w:rPr>
              <w:b/>
              <w:color w:val="538135" w:themeColor="accent6" w:themeShade="BF"/>
              <w:sz w:val="24"/>
              <w:szCs w:val="24"/>
            </w:rPr>
          </w:rPrChange>
        </w:rPr>
        <w:t>, morar, trabalhar, estudar, t</w:t>
      </w:r>
      <w:r w:rsidR="00B34B62" w:rsidRPr="001F4643">
        <w:rPr>
          <w:sz w:val="24"/>
          <w:szCs w:val="24"/>
          <w:rPrChange w:id="51" w:author="Angela Gasperin Martinazzo - ASCOM" w:date="2018-12-07T11:22:00Z">
            <w:rPr>
              <w:b/>
              <w:color w:val="538135" w:themeColor="accent6" w:themeShade="BF"/>
              <w:sz w:val="24"/>
              <w:szCs w:val="24"/>
            </w:rPr>
          </w:rPrChange>
        </w:rPr>
        <w:t>er la</w:t>
      </w:r>
      <w:del w:id="52" w:author="Angela Gasperin Martinazzo - ASCOM" w:date="2018-12-07T11:22:00Z">
        <w:r w:rsidR="00B34B62" w:rsidRPr="001F4643" w:rsidDel="001F4643">
          <w:rPr>
            <w:sz w:val="24"/>
            <w:szCs w:val="24"/>
            <w:rPrChange w:id="53" w:author="Angela Gasperin Martinazzo - ASCOM" w:date="2018-12-07T11:22:00Z">
              <w:rPr>
                <w:b/>
                <w:color w:val="538135" w:themeColor="accent6" w:themeShade="BF"/>
                <w:sz w:val="24"/>
                <w:szCs w:val="24"/>
              </w:rPr>
            </w:rPrChange>
          </w:rPr>
          <w:delText>s</w:delText>
        </w:r>
      </w:del>
      <w:ins w:id="54" w:author="Angela Gasperin Martinazzo - ASCOM" w:date="2018-12-07T11:22:00Z">
        <w:r w:rsidR="001F4643" w:rsidRPr="001F4643">
          <w:rPr>
            <w:sz w:val="24"/>
            <w:szCs w:val="24"/>
            <w:rPrChange w:id="55" w:author="Angela Gasperin Martinazzo - ASCOM" w:date="2018-12-07T11:22:00Z">
              <w:rPr>
                <w:color w:val="538135" w:themeColor="accent6" w:themeShade="BF"/>
                <w:sz w:val="24"/>
                <w:szCs w:val="24"/>
              </w:rPr>
            </w:rPrChange>
          </w:rPr>
          <w:t>z</w:t>
        </w:r>
      </w:ins>
      <w:r w:rsidR="00B34B62" w:rsidRPr="001F4643">
        <w:rPr>
          <w:sz w:val="24"/>
          <w:szCs w:val="24"/>
          <w:rPrChange w:id="56" w:author="Angela Gasperin Martinazzo - ASCOM" w:date="2018-12-07T11:22:00Z">
            <w:rPr>
              <w:b/>
              <w:color w:val="538135" w:themeColor="accent6" w:themeShade="BF"/>
              <w:sz w:val="24"/>
              <w:szCs w:val="24"/>
            </w:rPr>
          </w:rPrChange>
        </w:rPr>
        <w:t xml:space="preserve">er, participação social, </w:t>
      </w:r>
      <w:r w:rsidR="00CE2F67" w:rsidRPr="001F4643">
        <w:rPr>
          <w:sz w:val="24"/>
          <w:szCs w:val="24"/>
          <w:rPrChange w:id="57" w:author="Angela Gasperin Martinazzo - ASCOM" w:date="2018-12-07T11:22:00Z">
            <w:rPr>
              <w:b/>
              <w:color w:val="538135" w:themeColor="accent6" w:themeShade="BF"/>
              <w:sz w:val="24"/>
              <w:szCs w:val="24"/>
            </w:rPr>
          </w:rPrChange>
        </w:rPr>
        <w:t>sonhos e projetos</w:t>
      </w:r>
      <w:ins w:id="58" w:author="Angela Gasperin Martinazzo - ASCOM" w:date="2018-12-07T11:24:00Z">
        <w:r w:rsidR="001F4643">
          <w:rPr>
            <w:sz w:val="24"/>
            <w:szCs w:val="24"/>
          </w:rPr>
          <w:t>”</w:t>
        </w:r>
      </w:ins>
      <w:r w:rsidR="00CE2F67" w:rsidRPr="001F4643">
        <w:rPr>
          <w:sz w:val="24"/>
          <w:szCs w:val="24"/>
          <w:rPrChange w:id="59" w:author="Angela Gasperin Martinazzo - ASCOM" w:date="2018-12-07T11:22:00Z">
            <w:rPr>
              <w:b/>
              <w:color w:val="538135" w:themeColor="accent6" w:themeShade="BF"/>
              <w:sz w:val="24"/>
              <w:szCs w:val="24"/>
            </w:rPr>
          </w:rPrChange>
        </w:rPr>
        <w:t xml:space="preserve">. </w:t>
      </w:r>
    </w:p>
    <w:p w:rsidR="00B34B62" w:rsidRPr="001F4643" w:rsidRDefault="00721645" w:rsidP="007D5EC6">
      <w:pPr>
        <w:spacing w:after="120" w:line="240" w:lineRule="auto"/>
        <w:jc w:val="both"/>
        <w:rPr>
          <w:sz w:val="24"/>
          <w:szCs w:val="24"/>
          <w:rPrChange w:id="60" w:author="Angela Gasperin Martinazzo - ASCOM" w:date="2018-12-07T11:23:00Z">
            <w:rPr>
              <w:color w:val="538135" w:themeColor="accent6" w:themeShade="BF"/>
              <w:sz w:val="24"/>
              <w:szCs w:val="24"/>
            </w:rPr>
          </w:rPrChange>
        </w:rPr>
      </w:pPr>
      <w:del w:id="61" w:author="Angela Gasperin Martinazzo - ASCOM" w:date="2018-12-07T11:23:00Z">
        <w:r w:rsidRPr="001F4643" w:rsidDel="001F4643">
          <w:rPr>
            <w:sz w:val="24"/>
            <w:szCs w:val="24"/>
            <w:rPrChange w:id="62" w:author="Angela Gasperin Martinazzo - ASCOM" w:date="2018-12-07T11:23:00Z">
              <w:rPr>
                <w:b/>
                <w:color w:val="538135" w:themeColor="accent6" w:themeShade="BF"/>
                <w:sz w:val="24"/>
                <w:szCs w:val="24"/>
              </w:rPr>
            </w:rPrChange>
          </w:rPr>
          <w:delText>“</w:delText>
        </w:r>
      </w:del>
      <w:r w:rsidR="00CE2F67" w:rsidRPr="001F4643">
        <w:rPr>
          <w:sz w:val="24"/>
          <w:szCs w:val="24"/>
          <w:rPrChange w:id="63" w:author="Angela Gasperin Martinazzo - ASCOM" w:date="2018-12-07T11:23:00Z">
            <w:rPr>
              <w:b/>
              <w:color w:val="538135" w:themeColor="accent6" w:themeShade="BF"/>
              <w:sz w:val="24"/>
              <w:szCs w:val="24"/>
            </w:rPr>
          </w:rPrChange>
        </w:rPr>
        <w:t>C</w:t>
      </w:r>
      <w:r w:rsidR="00E079B1" w:rsidRPr="001F4643">
        <w:rPr>
          <w:sz w:val="24"/>
          <w:szCs w:val="24"/>
          <w:rPrChange w:id="64" w:author="Angela Gasperin Martinazzo - ASCOM" w:date="2018-12-07T11:23:00Z">
            <w:rPr>
              <w:b/>
              <w:color w:val="538135" w:themeColor="accent6" w:themeShade="BF"/>
              <w:sz w:val="24"/>
              <w:szCs w:val="24"/>
            </w:rPr>
          </w:rPrChange>
        </w:rPr>
        <w:t>om o estigma</w:t>
      </w:r>
      <w:ins w:id="65" w:author="Angela Gasperin Martinazzo - ASCOM" w:date="2018-12-07T11:22:00Z">
        <w:r w:rsidR="001F4643" w:rsidRPr="001F4643">
          <w:rPr>
            <w:sz w:val="24"/>
            <w:szCs w:val="24"/>
            <w:rPrChange w:id="66" w:author="Angela Gasperin Martinazzo - ASCOM" w:date="2018-12-07T11:23:00Z">
              <w:rPr>
                <w:color w:val="538135" w:themeColor="accent6" w:themeShade="BF"/>
                <w:sz w:val="24"/>
                <w:szCs w:val="24"/>
              </w:rPr>
            </w:rPrChange>
          </w:rPr>
          <w:t>,</w:t>
        </w:r>
      </w:ins>
      <w:del w:id="67" w:author="Angela Gasperin Martinazzo - ASCOM" w:date="2018-12-07T11:22:00Z">
        <w:r w:rsidR="00E079B1" w:rsidRPr="001F4643" w:rsidDel="001F4643">
          <w:rPr>
            <w:sz w:val="24"/>
            <w:szCs w:val="24"/>
            <w:rPrChange w:id="68" w:author="Angela Gasperin Martinazzo - ASCOM" w:date="2018-12-07T11:23:00Z">
              <w:rPr>
                <w:b/>
                <w:color w:val="538135" w:themeColor="accent6" w:themeShade="BF"/>
                <w:sz w:val="24"/>
                <w:szCs w:val="24"/>
              </w:rPr>
            </w:rPrChange>
          </w:rPr>
          <w:delText xml:space="preserve"> e</w:delText>
        </w:r>
      </w:del>
      <w:r w:rsidR="00E079B1" w:rsidRPr="001F4643">
        <w:rPr>
          <w:sz w:val="24"/>
          <w:szCs w:val="24"/>
          <w:rPrChange w:id="69" w:author="Angela Gasperin Martinazzo - ASCOM" w:date="2018-12-07T11:23:00Z">
            <w:rPr>
              <w:b/>
              <w:color w:val="538135" w:themeColor="accent6" w:themeShade="BF"/>
              <w:sz w:val="24"/>
              <w:szCs w:val="24"/>
            </w:rPr>
          </w:rPrChange>
        </w:rPr>
        <w:t xml:space="preserve"> a </w:t>
      </w:r>
      <w:r w:rsidR="00B34B62" w:rsidRPr="001F4643">
        <w:rPr>
          <w:sz w:val="24"/>
          <w:szCs w:val="24"/>
          <w:rPrChange w:id="70" w:author="Angela Gasperin Martinazzo - ASCOM" w:date="2018-12-07T11:23:00Z">
            <w:rPr>
              <w:b/>
              <w:color w:val="538135" w:themeColor="accent6" w:themeShade="BF"/>
              <w:sz w:val="24"/>
              <w:szCs w:val="24"/>
            </w:rPr>
          </w:rPrChange>
        </w:rPr>
        <w:t>discriminação</w:t>
      </w:r>
      <w:r w:rsidR="00E079B1" w:rsidRPr="001F4643">
        <w:rPr>
          <w:sz w:val="24"/>
          <w:szCs w:val="24"/>
          <w:rPrChange w:id="71" w:author="Angela Gasperin Martinazzo - ASCOM" w:date="2018-12-07T11:23:00Z">
            <w:rPr>
              <w:b/>
              <w:color w:val="538135" w:themeColor="accent6" w:themeShade="BF"/>
              <w:sz w:val="24"/>
              <w:szCs w:val="24"/>
            </w:rPr>
          </w:rPrChange>
        </w:rPr>
        <w:t xml:space="preserve"> e</w:t>
      </w:r>
      <w:r w:rsidR="00CE2F67" w:rsidRPr="001F4643">
        <w:rPr>
          <w:sz w:val="24"/>
          <w:szCs w:val="24"/>
          <w:rPrChange w:id="72" w:author="Angela Gasperin Martinazzo - ASCOM" w:date="2018-12-07T11:23:00Z">
            <w:rPr>
              <w:b/>
              <w:color w:val="538135" w:themeColor="accent6" w:themeShade="BF"/>
              <w:sz w:val="24"/>
              <w:szCs w:val="24"/>
            </w:rPr>
          </w:rPrChange>
        </w:rPr>
        <w:t xml:space="preserve"> o preconceito, tudo se torna mais difícil.</w:t>
      </w:r>
      <w:r w:rsidR="00E079B1" w:rsidRPr="001F4643">
        <w:rPr>
          <w:sz w:val="24"/>
          <w:szCs w:val="24"/>
          <w:rPrChange w:id="73" w:author="Angela Gasperin Martinazzo - ASCOM" w:date="2018-12-07T11:23:00Z">
            <w:rPr>
              <w:b/>
              <w:color w:val="538135" w:themeColor="accent6" w:themeShade="BF"/>
              <w:sz w:val="24"/>
              <w:szCs w:val="24"/>
            </w:rPr>
          </w:rPrChange>
        </w:rPr>
        <w:t xml:space="preserve"> A adesão ao tratamento fica comprometida. </w:t>
      </w:r>
      <w:ins w:id="74" w:author="Angela Gasperin Martinazzo - ASCOM" w:date="2018-12-07T11:23:00Z">
        <w:r w:rsidR="001F4643">
          <w:rPr>
            <w:sz w:val="24"/>
            <w:szCs w:val="24"/>
          </w:rPr>
          <w:t xml:space="preserve">É </w:t>
        </w:r>
      </w:ins>
      <w:ins w:id="75" w:author="Angela Gasperin Martinazzo - ASCOM" w:date="2018-12-07T11:28:00Z">
        <w:r w:rsidR="003A1F57">
          <w:rPr>
            <w:sz w:val="24"/>
            <w:szCs w:val="24"/>
          </w:rPr>
          <w:t>preciso</w:t>
        </w:r>
      </w:ins>
      <w:bookmarkStart w:id="76" w:name="_GoBack"/>
      <w:bookmarkEnd w:id="76"/>
      <w:del w:id="77" w:author="Angela Gasperin Martinazzo - ASCOM" w:date="2018-12-07T11:23:00Z">
        <w:r w:rsidR="00E079B1" w:rsidRPr="001F4643" w:rsidDel="001F4643">
          <w:rPr>
            <w:sz w:val="24"/>
            <w:szCs w:val="24"/>
            <w:rPrChange w:id="78" w:author="Angela Gasperin Martinazzo - ASCOM" w:date="2018-12-07T11:23:00Z">
              <w:rPr>
                <w:b/>
                <w:color w:val="538135" w:themeColor="accent6" w:themeShade="BF"/>
                <w:sz w:val="24"/>
                <w:szCs w:val="24"/>
              </w:rPr>
            </w:rPrChange>
          </w:rPr>
          <w:delText>Temos que</w:delText>
        </w:r>
      </w:del>
      <w:r w:rsidR="00E079B1" w:rsidRPr="001F4643">
        <w:rPr>
          <w:sz w:val="24"/>
          <w:szCs w:val="24"/>
          <w:rPrChange w:id="79" w:author="Angela Gasperin Martinazzo - ASCOM" w:date="2018-12-07T11:23:00Z">
            <w:rPr>
              <w:b/>
              <w:color w:val="538135" w:themeColor="accent6" w:themeShade="BF"/>
              <w:sz w:val="24"/>
              <w:szCs w:val="24"/>
            </w:rPr>
          </w:rPrChange>
        </w:rPr>
        <w:t xml:space="preserve"> lutar</w:t>
      </w:r>
      <w:r w:rsidR="00CE2F67" w:rsidRPr="001F4643">
        <w:rPr>
          <w:sz w:val="24"/>
          <w:szCs w:val="24"/>
          <w:rPrChange w:id="80" w:author="Angela Gasperin Martinazzo - ASCOM" w:date="2018-12-07T11:23:00Z">
            <w:rPr>
              <w:b/>
              <w:color w:val="538135" w:themeColor="accent6" w:themeShade="BF"/>
              <w:sz w:val="24"/>
              <w:szCs w:val="24"/>
            </w:rPr>
          </w:rPrChange>
        </w:rPr>
        <w:t xml:space="preserve"> diariamente por uma sociedade mais respeitosa</w:t>
      </w:r>
      <w:ins w:id="81" w:author="Angela Gasperin Martinazzo - ASCOM" w:date="2018-12-07T11:24:00Z">
        <w:r w:rsidR="001F4643">
          <w:rPr>
            <w:sz w:val="24"/>
            <w:szCs w:val="24"/>
          </w:rPr>
          <w:t xml:space="preserve"> e</w:t>
        </w:r>
      </w:ins>
      <w:del w:id="82" w:author="Angela Gasperin Martinazzo - ASCOM" w:date="2018-12-07T11:24:00Z">
        <w:r w:rsidR="00CE2F67" w:rsidRPr="001F4643" w:rsidDel="001F4643">
          <w:rPr>
            <w:sz w:val="24"/>
            <w:szCs w:val="24"/>
            <w:rPrChange w:id="83" w:author="Angela Gasperin Martinazzo - ASCOM" w:date="2018-12-07T11:23:00Z">
              <w:rPr>
                <w:b/>
                <w:color w:val="538135" w:themeColor="accent6" w:themeShade="BF"/>
                <w:sz w:val="24"/>
                <w:szCs w:val="24"/>
              </w:rPr>
            </w:rPrChange>
          </w:rPr>
          <w:delText>,</w:delText>
        </w:r>
      </w:del>
      <w:r w:rsidR="00CE2F67" w:rsidRPr="001F4643">
        <w:rPr>
          <w:sz w:val="24"/>
          <w:szCs w:val="24"/>
          <w:rPrChange w:id="84" w:author="Angela Gasperin Martinazzo - ASCOM" w:date="2018-12-07T11:23:00Z">
            <w:rPr>
              <w:b/>
              <w:color w:val="538135" w:themeColor="accent6" w:themeShade="BF"/>
              <w:sz w:val="24"/>
              <w:szCs w:val="24"/>
            </w:rPr>
          </w:rPrChange>
        </w:rPr>
        <w:t xml:space="preserve"> inclusiva</w:t>
      </w:r>
      <w:r w:rsidR="00E079B1" w:rsidRPr="001F4643">
        <w:rPr>
          <w:sz w:val="24"/>
          <w:szCs w:val="24"/>
          <w:rPrChange w:id="85" w:author="Angela Gasperin Martinazzo - ASCOM" w:date="2018-12-07T11:23:00Z">
            <w:rPr>
              <w:b/>
              <w:color w:val="538135" w:themeColor="accent6" w:themeShade="BF"/>
              <w:sz w:val="24"/>
              <w:szCs w:val="24"/>
            </w:rPr>
          </w:rPrChange>
        </w:rPr>
        <w:t xml:space="preserve">. Esclarecer as pessoas. O HIV e a </w:t>
      </w:r>
      <w:ins w:id="86" w:author="Angela Gasperin Martinazzo - ASCOM" w:date="2018-12-07T11:23:00Z">
        <w:r w:rsidR="001F4643" w:rsidRPr="001F4643">
          <w:rPr>
            <w:sz w:val="24"/>
            <w:szCs w:val="24"/>
            <w:rPrChange w:id="87" w:author="Angela Gasperin Martinazzo - ASCOM" w:date="2018-12-07T11:23:00Z">
              <w:rPr>
                <w:color w:val="538135" w:themeColor="accent6" w:themeShade="BF"/>
                <w:sz w:val="24"/>
                <w:szCs w:val="24"/>
              </w:rPr>
            </w:rPrChange>
          </w:rPr>
          <w:t>a</w:t>
        </w:r>
      </w:ins>
      <w:del w:id="88" w:author="Angela Gasperin Martinazzo - ASCOM" w:date="2018-12-07T11:23:00Z">
        <w:r w:rsidR="00E079B1" w:rsidRPr="001F4643" w:rsidDel="001F4643">
          <w:rPr>
            <w:sz w:val="24"/>
            <w:szCs w:val="24"/>
            <w:rPrChange w:id="89" w:author="Angela Gasperin Martinazzo - ASCOM" w:date="2018-12-07T11:23:00Z">
              <w:rPr>
                <w:b/>
                <w:color w:val="538135" w:themeColor="accent6" w:themeShade="BF"/>
                <w:sz w:val="24"/>
                <w:szCs w:val="24"/>
              </w:rPr>
            </w:rPrChange>
          </w:rPr>
          <w:delText>A</w:delText>
        </w:r>
      </w:del>
      <w:r w:rsidR="00E079B1" w:rsidRPr="001F4643">
        <w:rPr>
          <w:sz w:val="24"/>
          <w:szCs w:val="24"/>
          <w:rPrChange w:id="90" w:author="Angela Gasperin Martinazzo - ASCOM" w:date="2018-12-07T11:23:00Z">
            <w:rPr>
              <w:b/>
              <w:color w:val="538135" w:themeColor="accent6" w:themeShade="BF"/>
              <w:sz w:val="24"/>
              <w:szCs w:val="24"/>
            </w:rPr>
          </w:rPrChange>
        </w:rPr>
        <w:t>ids não podem ser mais um tab</w:t>
      </w:r>
      <w:r w:rsidR="00B34B62" w:rsidRPr="001F4643">
        <w:rPr>
          <w:sz w:val="24"/>
          <w:szCs w:val="24"/>
          <w:rPrChange w:id="91" w:author="Angela Gasperin Martinazzo - ASCOM" w:date="2018-12-07T11:23:00Z">
            <w:rPr>
              <w:b/>
              <w:color w:val="538135" w:themeColor="accent6" w:themeShade="BF"/>
              <w:sz w:val="24"/>
              <w:szCs w:val="24"/>
            </w:rPr>
          </w:rPrChange>
        </w:rPr>
        <w:t>u</w:t>
      </w:r>
      <w:r w:rsidR="00E079B1" w:rsidRPr="001F4643">
        <w:rPr>
          <w:sz w:val="24"/>
          <w:szCs w:val="24"/>
          <w:rPrChange w:id="92" w:author="Angela Gasperin Martinazzo - ASCOM" w:date="2018-12-07T11:23:00Z">
            <w:rPr>
              <w:b/>
              <w:color w:val="538135" w:themeColor="accent6" w:themeShade="BF"/>
              <w:sz w:val="24"/>
              <w:szCs w:val="24"/>
            </w:rPr>
          </w:rPrChange>
        </w:rPr>
        <w:t>. Est</w:t>
      </w:r>
      <w:ins w:id="93" w:author="Angela Gasperin Martinazzo - ASCOM" w:date="2018-12-07T11:23:00Z">
        <w:r w:rsidR="001F4643" w:rsidRPr="001F4643">
          <w:rPr>
            <w:sz w:val="24"/>
            <w:szCs w:val="24"/>
            <w:rPrChange w:id="94" w:author="Angela Gasperin Martinazzo - ASCOM" w:date="2018-12-07T11:23:00Z">
              <w:rPr>
                <w:color w:val="538135" w:themeColor="accent6" w:themeShade="BF"/>
                <w:sz w:val="24"/>
                <w:szCs w:val="24"/>
              </w:rPr>
            </w:rPrChange>
          </w:rPr>
          <w:t>ão</w:t>
        </w:r>
      </w:ins>
      <w:del w:id="95" w:author="Angela Gasperin Martinazzo - ASCOM" w:date="2018-12-07T11:23:00Z">
        <w:r w:rsidR="00E079B1" w:rsidRPr="001F4643" w:rsidDel="001F4643">
          <w:rPr>
            <w:sz w:val="24"/>
            <w:szCs w:val="24"/>
            <w:rPrChange w:id="96" w:author="Angela Gasperin Martinazzo - ASCOM" w:date="2018-12-07T11:23:00Z">
              <w:rPr>
                <w:b/>
                <w:color w:val="538135" w:themeColor="accent6" w:themeShade="BF"/>
                <w:sz w:val="24"/>
                <w:szCs w:val="24"/>
              </w:rPr>
            </w:rPrChange>
          </w:rPr>
          <w:delText xml:space="preserve">á </w:delText>
        </w:r>
      </w:del>
      <w:ins w:id="97" w:author="Angela Gasperin Martinazzo - ASCOM" w:date="2018-12-07T11:23:00Z">
        <w:r w:rsidR="001F4643" w:rsidRPr="001F4643">
          <w:rPr>
            <w:sz w:val="24"/>
            <w:szCs w:val="24"/>
            <w:rPrChange w:id="98" w:author="Angela Gasperin Martinazzo - ASCOM" w:date="2018-12-07T11:23:00Z">
              <w:rPr>
                <w:color w:val="538135" w:themeColor="accent6" w:themeShade="BF"/>
                <w:sz w:val="24"/>
                <w:szCs w:val="24"/>
              </w:rPr>
            </w:rPrChange>
          </w:rPr>
          <w:t xml:space="preserve"> </w:t>
        </w:r>
      </w:ins>
      <w:r w:rsidR="00E079B1" w:rsidRPr="001F4643">
        <w:rPr>
          <w:sz w:val="24"/>
          <w:szCs w:val="24"/>
          <w:rPrChange w:id="99" w:author="Angela Gasperin Martinazzo - ASCOM" w:date="2018-12-07T11:23:00Z">
            <w:rPr>
              <w:b/>
              <w:color w:val="538135" w:themeColor="accent6" w:themeShade="BF"/>
              <w:sz w:val="24"/>
              <w:szCs w:val="24"/>
            </w:rPr>
          </w:rPrChange>
        </w:rPr>
        <w:t xml:space="preserve">aí, </w:t>
      </w:r>
      <w:r w:rsidR="00B34B62" w:rsidRPr="001F4643">
        <w:rPr>
          <w:sz w:val="24"/>
          <w:szCs w:val="24"/>
          <w:rPrChange w:id="100" w:author="Angela Gasperin Martinazzo - ASCOM" w:date="2018-12-07T11:23:00Z">
            <w:rPr>
              <w:b/>
              <w:color w:val="538135" w:themeColor="accent6" w:themeShade="BF"/>
              <w:sz w:val="24"/>
              <w:szCs w:val="24"/>
            </w:rPr>
          </w:rPrChange>
        </w:rPr>
        <w:t>existe</w:t>
      </w:r>
      <w:ins w:id="101" w:author="Angela Gasperin Martinazzo - ASCOM" w:date="2018-12-07T11:23:00Z">
        <w:r w:rsidR="001F4643" w:rsidRPr="001F4643">
          <w:rPr>
            <w:sz w:val="24"/>
            <w:szCs w:val="24"/>
            <w:rPrChange w:id="102" w:author="Angela Gasperin Martinazzo - ASCOM" w:date="2018-12-07T11:23:00Z">
              <w:rPr>
                <w:color w:val="538135" w:themeColor="accent6" w:themeShade="BF"/>
                <w:sz w:val="24"/>
                <w:szCs w:val="24"/>
              </w:rPr>
            </w:rPrChange>
          </w:rPr>
          <w:t>m</w:t>
        </w:r>
      </w:ins>
      <w:r w:rsidR="00B34B62" w:rsidRPr="001F4643">
        <w:rPr>
          <w:sz w:val="24"/>
          <w:szCs w:val="24"/>
          <w:rPrChange w:id="103" w:author="Angela Gasperin Martinazzo - ASCOM" w:date="2018-12-07T11:23:00Z">
            <w:rPr>
              <w:b/>
              <w:color w:val="538135" w:themeColor="accent6" w:themeShade="BF"/>
              <w:sz w:val="24"/>
              <w:szCs w:val="24"/>
            </w:rPr>
          </w:rPrChange>
        </w:rPr>
        <w:t xml:space="preserve"> há</w:t>
      </w:r>
      <w:r w:rsidR="00E079B1" w:rsidRPr="001F4643">
        <w:rPr>
          <w:sz w:val="24"/>
          <w:szCs w:val="24"/>
          <w:rPrChange w:id="104" w:author="Angela Gasperin Martinazzo - ASCOM" w:date="2018-12-07T11:23:00Z">
            <w:rPr>
              <w:b/>
              <w:color w:val="538135" w:themeColor="accent6" w:themeShade="BF"/>
              <w:sz w:val="24"/>
              <w:szCs w:val="24"/>
            </w:rPr>
          </w:rPrChange>
        </w:rPr>
        <w:t xml:space="preserve"> mais de 35 </w:t>
      </w:r>
      <w:r w:rsidR="00B34B62" w:rsidRPr="001F4643">
        <w:rPr>
          <w:sz w:val="24"/>
          <w:szCs w:val="24"/>
          <w:rPrChange w:id="105" w:author="Angela Gasperin Martinazzo - ASCOM" w:date="2018-12-07T11:23:00Z">
            <w:rPr>
              <w:b/>
              <w:color w:val="538135" w:themeColor="accent6" w:themeShade="BF"/>
              <w:sz w:val="24"/>
              <w:szCs w:val="24"/>
            </w:rPr>
          </w:rPrChange>
        </w:rPr>
        <w:t>anos.</w:t>
      </w:r>
      <w:r w:rsidR="007D5EC6" w:rsidRPr="001F4643">
        <w:rPr>
          <w:sz w:val="24"/>
          <w:szCs w:val="24"/>
          <w:rPrChange w:id="106" w:author="Angela Gasperin Martinazzo - ASCOM" w:date="2018-12-07T11:23:00Z">
            <w:rPr>
              <w:color w:val="538135" w:themeColor="accent6" w:themeShade="BF"/>
              <w:sz w:val="24"/>
              <w:szCs w:val="24"/>
            </w:rPr>
          </w:rPrChange>
        </w:rPr>
        <w:t xml:space="preserve"> </w:t>
      </w:r>
    </w:p>
    <w:p w:rsidR="007D5EC6" w:rsidRPr="003A1F57" w:rsidRDefault="00716628" w:rsidP="007D5EC6">
      <w:pPr>
        <w:spacing w:after="120" w:line="240" w:lineRule="auto"/>
        <w:jc w:val="both"/>
        <w:rPr>
          <w:sz w:val="24"/>
          <w:szCs w:val="24"/>
        </w:rPr>
      </w:pPr>
      <w:r w:rsidRPr="003A1F57">
        <w:rPr>
          <w:sz w:val="24"/>
          <w:szCs w:val="24"/>
        </w:rPr>
        <w:t xml:space="preserve">Ter por perto </w:t>
      </w:r>
      <w:del w:id="107" w:author="Angela Gasperin Martinazzo - ASCOM" w:date="2018-12-07T11:23:00Z">
        <w:r w:rsidRPr="003A1F57" w:rsidDel="001F4643">
          <w:rPr>
            <w:sz w:val="24"/>
            <w:szCs w:val="24"/>
          </w:rPr>
          <w:delText>su</w:delText>
        </w:r>
      </w:del>
      <w:r w:rsidRPr="003A1F57">
        <w:rPr>
          <w:sz w:val="24"/>
          <w:szCs w:val="24"/>
        </w:rPr>
        <w:t>a família, marido</w:t>
      </w:r>
      <w:ins w:id="108" w:author="Angela Gasperin Martinazzo - ASCOM" w:date="2018-12-07T11:23:00Z">
        <w:r w:rsidR="001F4643" w:rsidRPr="003A1F57">
          <w:rPr>
            <w:sz w:val="24"/>
            <w:szCs w:val="24"/>
          </w:rPr>
          <w:t>,</w:t>
        </w:r>
      </w:ins>
      <w:del w:id="109" w:author="Angela Gasperin Martinazzo - ASCOM" w:date="2018-12-07T11:24:00Z">
        <w:r w:rsidRPr="003A1F57" w:rsidDel="001F4643">
          <w:rPr>
            <w:sz w:val="24"/>
            <w:szCs w:val="24"/>
          </w:rPr>
          <w:delText xml:space="preserve"> e</w:delText>
        </w:r>
      </w:del>
      <w:r w:rsidRPr="003A1F57">
        <w:rPr>
          <w:sz w:val="24"/>
          <w:szCs w:val="24"/>
        </w:rPr>
        <w:t xml:space="preserve"> filhos</w:t>
      </w:r>
      <w:ins w:id="110" w:author="Angela Gasperin Martinazzo - ASCOM" w:date="2018-12-07T11:24:00Z">
        <w:r w:rsidR="001F4643" w:rsidRPr="003A1F57">
          <w:rPr>
            <w:sz w:val="24"/>
            <w:szCs w:val="24"/>
          </w:rPr>
          <w:t xml:space="preserve"> e</w:t>
        </w:r>
      </w:ins>
      <w:del w:id="111" w:author="Angela Gasperin Martinazzo - ASCOM" w:date="2018-12-07T11:24:00Z">
        <w:r w:rsidRPr="003A1F57" w:rsidDel="001F4643">
          <w:rPr>
            <w:sz w:val="24"/>
            <w:szCs w:val="24"/>
          </w:rPr>
          <w:delText>,</w:delText>
        </w:r>
      </w:del>
      <w:r w:rsidRPr="003A1F57">
        <w:rPr>
          <w:sz w:val="24"/>
          <w:szCs w:val="24"/>
        </w:rPr>
        <w:t xml:space="preserve"> </w:t>
      </w:r>
      <w:r w:rsidR="00E079B1" w:rsidRPr="001F4643">
        <w:rPr>
          <w:sz w:val="24"/>
          <w:szCs w:val="24"/>
          <w:rPrChange w:id="112" w:author="Angela Gasperin Martinazzo - ASCOM" w:date="2018-12-07T11:24:00Z">
            <w:rPr>
              <w:b/>
              <w:color w:val="538135" w:themeColor="accent6" w:themeShade="BF"/>
              <w:sz w:val="24"/>
              <w:szCs w:val="24"/>
            </w:rPr>
          </w:rPrChange>
        </w:rPr>
        <w:t>amigos</w:t>
      </w:r>
      <w:ins w:id="113" w:author="Angela Gasperin Martinazzo - ASCOM" w:date="2018-12-07T11:24:00Z">
        <w:r w:rsidR="001F4643" w:rsidRPr="001F4643">
          <w:rPr>
            <w:sz w:val="24"/>
            <w:szCs w:val="24"/>
            <w:rPrChange w:id="114" w:author="Angela Gasperin Martinazzo - ASCOM" w:date="2018-12-07T11:24:00Z">
              <w:rPr>
                <w:color w:val="538135" w:themeColor="accent6" w:themeShade="BF"/>
                <w:sz w:val="24"/>
                <w:szCs w:val="24"/>
              </w:rPr>
            </w:rPrChange>
          </w:rPr>
          <w:t xml:space="preserve"> – </w:t>
        </w:r>
      </w:ins>
      <w:del w:id="115" w:author="Angela Gasperin Martinazzo - ASCOM" w:date="2018-12-07T11:24:00Z">
        <w:r w:rsidR="00E079B1" w:rsidRPr="001F4643" w:rsidDel="001F4643">
          <w:rPr>
            <w:sz w:val="24"/>
            <w:szCs w:val="24"/>
            <w:rPrChange w:id="116" w:author="Angela Gasperin Martinazzo - ASCOM" w:date="2018-12-07T11:24:00Z">
              <w:rPr>
                <w:b/>
                <w:color w:val="538135" w:themeColor="accent6" w:themeShade="BF"/>
                <w:sz w:val="24"/>
                <w:szCs w:val="24"/>
              </w:rPr>
            </w:rPrChange>
          </w:rPr>
          <w:delText>,</w:delText>
        </w:r>
        <w:r w:rsidR="00E079B1" w:rsidRPr="003A1F57" w:rsidDel="001F4643">
          <w:rPr>
            <w:sz w:val="24"/>
            <w:szCs w:val="24"/>
          </w:rPr>
          <w:delText xml:space="preserve"> </w:delText>
        </w:r>
      </w:del>
      <w:r w:rsidRPr="003A1F57">
        <w:rPr>
          <w:sz w:val="24"/>
          <w:szCs w:val="24"/>
        </w:rPr>
        <w:t>s</w:t>
      </w:r>
      <w:r w:rsidR="007D5EC6" w:rsidRPr="003A1F57">
        <w:rPr>
          <w:sz w:val="24"/>
          <w:szCs w:val="24"/>
        </w:rPr>
        <w:t xml:space="preserve">ão essas e outras questões que </w:t>
      </w:r>
      <w:del w:id="117" w:author="Angela Gasperin Martinazzo - ASCOM" w:date="2018-12-07T11:27:00Z">
        <w:r w:rsidRPr="003A1F57" w:rsidDel="006F3501">
          <w:rPr>
            <w:sz w:val="24"/>
            <w:szCs w:val="24"/>
          </w:rPr>
          <w:delText xml:space="preserve">a </w:delText>
        </w:r>
      </w:del>
      <w:r w:rsidRPr="003A1F57">
        <w:rPr>
          <w:sz w:val="24"/>
          <w:szCs w:val="24"/>
        </w:rPr>
        <w:t xml:space="preserve">fazem </w:t>
      </w:r>
      <w:ins w:id="118" w:author="Angela Gasperin Martinazzo - ASCOM" w:date="2018-12-07T11:27:00Z">
        <w:r w:rsidR="006F3501">
          <w:rPr>
            <w:sz w:val="24"/>
            <w:szCs w:val="24"/>
          </w:rPr>
          <w:t xml:space="preserve">Jacque </w:t>
        </w:r>
      </w:ins>
      <w:r w:rsidRPr="003A1F57">
        <w:rPr>
          <w:sz w:val="24"/>
          <w:szCs w:val="24"/>
        </w:rPr>
        <w:t>mais forte e são a sua alavanca</w:t>
      </w:r>
      <w:r w:rsidR="007D5EC6" w:rsidRPr="003A1F57">
        <w:rPr>
          <w:sz w:val="24"/>
          <w:szCs w:val="24"/>
        </w:rPr>
        <w:t xml:space="preserve"> para viver. </w:t>
      </w:r>
      <w:ins w:id="119" w:author="Angela Gasperin Martinazzo - ASCOM" w:date="2018-12-07T11:24:00Z">
        <w:r w:rsidR="001F4643">
          <w:rPr>
            <w:sz w:val="24"/>
            <w:szCs w:val="24"/>
          </w:rPr>
          <w:t>“</w:t>
        </w:r>
      </w:ins>
      <w:r w:rsidR="007D5EC6" w:rsidRPr="003A1F57">
        <w:rPr>
          <w:sz w:val="24"/>
          <w:szCs w:val="24"/>
        </w:rPr>
        <w:t>Eu decidi seguir em frente. Escolha o tratamento você também”.</w:t>
      </w:r>
    </w:p>
    <w:p w:rsidR="0092722A" w:rsidRDefault="003A1F57"/>
    <w:sectPr w:rsidR="0092722A" w:rsidSect="00CD0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a Gasperin Martinazzo - ASCOM">
    <w15:presenceInfo w15:providerId="AD" w15:userId="S-1-5-21-402789565-890972940-475923621-6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C6"/>
    <w:rsid w:val="001F4643"/>
    <w:rsid w:val="0031771C"/>
    <w:rsid w:val="00323C06"/>
    <w:rsid w:val="00345591"/>
    <w:rsid w:val="003A1F57"/>
    <w:rsid w:val="003F0BC2"/>
    <w:rsid w:val="006F3501"/>
    <w:rsid w:val="00716628"/>
    <w:rsid w:val="00721645"/>
    <w:rsid w:val="007D5EC6"/>
    <w:rsid w:val="00956628"/>
    <w:rsid w:val="00AC7730"/>
    <w:rsid w:val="00B34B62"/>
    <w:rsid w:val="00CD096C"/>
    <w:rsid w:val="00CE2F67"/>
    <w:rsid w:val="00E07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26B6F4-9AF5-40C5-869C-92F2083A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EC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1F5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A1F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2272</Characters>
  <Application>Microsoft Office Word</Application>
  <DocSecurity>0</DocSecurity>
  <Lines>34</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Salete Saionara Santos Barbosa - ASCOM</dc:creator>
  <cp:lastModifiedBy>Angela Gasperin Martinazzo - ASCOM</cp:lastModifiedBy>
  <cp:revision>4</cp:revision>
  <dcterms:created xsi:type="dcterms:W3CDTF">2018-12-07T13:25:00Z</dcterms:created>
  <dcterms:modified xsi:type="dcterms:W3CDTF">2018-12-07T13:28:00Z</dcterms:modified>
</cp:coreProperties>
</file>