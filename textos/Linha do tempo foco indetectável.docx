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EE6" w:rsidRDefault="00765EE6" w:rsidP="005F12B7">
      <w:pPr>
        <w:pStyle w:val="Ttulo2"/>
        <w:shd w:val="clear" w:color="auto" w:fill="FFFFFF"/>
        <w:spacing w:before="0" w:beforeAutospacing="0" w:after="0" w:afterAutospacing="0"/>
        <w:jc w:val="both"/>
        <w:rPr>
          <w:ins w:id="0" w:author="Salete Saionara Santos Barbosa - ASCOM" w:date="2018-12-18T09:50:00Z"/>
          <w:rFonts w:asciiTheme="minorHAnsi" w:eastAsia="Times New Roman" w:hAnsiTheme="minorHAnsi"/>
          <w:b w:val="0"/>
          <w:sz w:val="22"/>
          <w:szCs w:val="22"/>
        </w:rPr>
      </w:pPr>
      <w:ins w:id="1" w:author="Salete Saionara Santos Barbosa - ASCOM" w:date="2018-12-18T09:50:00Z">
        <w:r>
          <w:rPr>
            <w:rFonts w:asciiTheme="minorHAnsi" w:eastAsia="Times New Roman" w:hAnsiTheme="minorHAnsi"/>
            <w:b w:val="0"/>
            <w:sz w:val="22"/>
            <w:szCs w:val="22"/>
          </w:rPr>
          <w:t>TÍTULOS DA PÁGINA</w:t>
        </w:r>
      </w:ins>
    </w:p>
    <w:p w:rsidR="00765EE6" w:rsidRDefault="00765EE6" w:rsidP="005F12B7">
      <w:pPr>
        <w:pStyle w:val="Ttulo2"/>
        <w:shd w:val="clear" w:color="auto" w:fill="FFFFFF"/>
        <w:spacing w:before="0" w:beforeAutospacing="0" w:after="0" w:afterAutospacing="0"/>
        <w:jc w:val="both"/>
        <w:rPr>
          <w:ins w:id="2" w:author="Salete Saionara Santos Barbosa - ASCOM" w:date="2018-12-18T09:50:00Z"/>
          <w:rFonts w:asciiTheme="minorHAnsi" w:eastAsia="Times New Roman" w:hAnsiTheme="minorHAnsi"/>
          <w:b w:val="0"/>
          <w:sz w:val="22"/>
          <w:szCs w:val="22"/>
        </w:rPr>
      </w:pPr>
    </w:p>
    <w:p w:rsidR="00765EE6" w:rsidRPr="000F07E8" w:rsidRDefault="00765EE6" w:rsidP="005F12B7">
      <w:pPr>
        <w:pStyle w:val="Ttulo2"/>
        <w:shd w:val="clear" w:color="auto" w:fill="FFFFFF"/>
        <w:spacing w:before="0" w:beforeAutospacing="0" w:after="0" w:afterAutospacing="0"/>
        <w:jc w:val="both"/>
        <w:rPr>
          <w:ins w:id="3" w:author="Salete Saionara Santos Barbosa - ASCOM" w:date="2018-12-18T10:55:00Z"/>
          <w:rFonts w:asciiTheme="minorHAnsi" w:eastAsia="Times New Roman" w:hAnsiTheme="minorHAnsi"/>
          <w:sz w:val="22"/>
          <w:szCs w:val="22"/>
          <w:rPrChange w:id="4" w:author="Salete Saionara Santos Barbosa - ASCOM" w:date="2018-12-18T11:03:00Z">
            <w:rPr>
              <w:ins w:id="5" w:author="Salete Saionara Santos Barbosa - ASCOM" w:date="2018-12-18T10:55:00Z"/>
              <w:rFonts w:asciiTheme="minorHAnsi" w:eastAsia="Times New Roman" w:hAnsiTheme="minorHAnsi"/>
              <w:b w:val="0"/>
              <w:sz w:val="22"/>
              <w:szCs w:val="22"/>
            </w:rPr>
          </w:rPrChange>
        </w:rPr>
      </w:pPr>
      <w:ins w:id="6" w:author="Salete Saionara Santos Barbosa - ASCOM" w:date="2018-12-18T09:50:00Z">
        <w:r w:rsidRPr="000F07E8">
          <w:rPr>
            <w:rFonts w:asciiTheme="minorHAnsi" w:eastAsia="Times New Roman" w:hAnsiTheme="minorHAnsi"/>
            <w:sz w:val="22"/>
            <w:szCs w:val="22"/>
            <w:rPrChange w:id="7" w:author="Salete Saionara Santos Barbosa - ASCOM" w:date="2018-12-18T11:03:00Z">
              <w:rPr>
                <w:rFonts w:asciiTheme="minorHAnsi" w:eastAsia="Times New Roman" w:hAnsiTheme="minorHAnsi"/>
                <w:b w:val="0"/>
                <w:sz w:val="22"/>
                <w:szCs w:val="22"/>
              </w:rPr>
            </w:rPrChange>
          </w:rPr>
          <w:t>Conceitos</w:t>
        </w:r>
      </w:ins>
    </w:p>
    <w:p w:rsidR="000F07E8" w:rsidRDefault="000F07E8" w:rsidP="005F12B7">
      <w:pPr>
        <w:pStyle w:val="Ttulo2"/>
        <w:shd w:val="clear" w:color="auto" w:fill="FFFFFF"/>
        <w:spacing w:before="0" w:beforeAutospacing="0" w:after="0" w:afterAutospacing="0"/>
        <w:jc w:val="both"/>
        <w:rPr>
          <w:ins w:id="8" w:author="Salete Saionara Santos Barbosa - ASCOM" w:date="2018-12-18T10:56:00Z"/>
          <w:rFonts w:asciiTheme="minorHAnsi" w:eastAsia="Times New Roman" w:hAnsiTheme="minorHAnsi"/>
          <w:b w:val="0"/>
          <w:sz w:val="22"/>
          <w:szCs w:val="22"/>
        </w:rPr>
      </w:pPr>
      <w:ins w:id="9" w:author="Salete Saionara Santos Barbosa - ASCOM" w:date="2018-12-18T10:55:00Z">
        <w:r>
          <w:rPr>
            <w:rFonts w:asciiTheme="minorHAnsi" w:eastAsia="Times New Roman" w:hAnsiTheme="minorHAnsi"/>
            <w:b w:val="0"/>
            <w:sz w:val="22"/>
            <w:szCs w:val="22"/>
          </w:rPr>
          <w:t xml:space="preserve">Disseminar informações corretas </w:t>
        </w:r>
      </w:ins>
      <w:ins w:id="10" w:author="Salete Saionara Santos Barbosa - ASCOM" w:date="2018-12-18T10:56:00Z">
        <w:r>
          <w:rPr>
            <w:rFonts w:asciiTheme="minorHAnsi" w:eastAsia="Times New Roman" w:hAnsiTheme="minorHAnsi"/>
            <w:b w:val="0"/>
            <w:sz w:val="22"/>
            <w:szCs w:val="22"/>
          </w:rPr>
          <w:t>é importante.</w:t>
        </w:r>
      </w:ins>
    </w:p>
    <w:p w:rsidR="000F07E8" w:rsidRDefault="000F07E8" w:rsidP="005F12B7">
      <w:pPr>
        <w:pStyle w:val="Ttulo2"/>
        <w:shd w:val="clear" w:color="auto" w:fill="FFFFFF"/>
        <w:spacing w:before="0" w:beforeAutospacing="0" w:after="0" w:afterAutospacing="0"/>
        <w:jc w:val="both"/>
        <w:rPr>
          <w:ins w:id="11" w:author="Salete Saionara Santos Barbosa - ASCOM" w:date="2018-12-18T09:50:00Z"/>
          <w:rFonts w:asciiTheme="minorHAnsi" w:eastAsia="Times New Roman" w:hAnsiTheme="minorHAnsi"/>
          <w:b w:val="0"/>
          <w:sz w:val="22"/>
          <w:szCs w:val="22"/>
        </w:rPr>
      </w:pPr>
      <w:ins w:id="12" w:author="Salete Saionara Santos Barbosa - ASCOM" w:date="2018-12-18T10:56:00Z">
        <w:r>
          <w:rPr>
            <w:rFonts w:asciiTheme="minorHAnsi" w:eastAsia="Times New Roman" w:hAnsiTheme="minorHAnsi"/>
            <w:b w:val="0"/>
            <w:sz w:val="22"/>
            <w:szCs w:val="22"/>
          </w:rPr>
          <w:t>Saiba mais sobre os principais termos relacionados ao HIV/aids.</w:t>
        </w:r>
      </w:ins>
    </w:p>
    <w:p w:rsidR="00765EE6" w:rsidRDefault="00765EE6" w:rsidP="005F12B7">
      <w:pPr>
        <w:pStyle w:val="Ttulo2"/>
        <w:shd w:val="clear" w:color="auto" w:fill="FFFFFF"/>
        <w:spacing w:before="0" w:beforeAutospacing="0" w:after="0" w:afterAutospacing="0"/>
        <w:jc w:val="both"/>
        <w:rPr>
          <w:ins w:id="13" w:author="Salete Saionara Santos Barbosa - ASCOM" w:date="2018-12-18T09:50:00Z"/>
          <w:rFonts w:asciiTheme="minorHAnsi" w:eastAsia="Times New Roman" w:hAnsiTheme="minorHAnsi"/>
          <w:b w:val="0"/>
          <w:sz w:val="22"/>
          <w:szCs w:val="22"/>
        </w:rPr>
      </w:pPr>
    </w:p>
    <w:p w:rsidR="00765EE6" w:rsidRDefault="00765EE6" w:rsidP="005F12B7">
      <w:pPr>
        <w:pStyle w:val="Ttulo2"/>
        <w:shd w:val="clear" w:color="auto" w:fill="FFFFFF"/>
        <w:spacing w:before="0" w:beforeAutospacing="0" w:after="0" w:afterAutospacing="0"/>
        <w:jc w:val="both"/>
        <w:rPr>
          <w:ins w:id="14" w:author="Salete Saionara Santos Barbosa - ASCOM" w:date="2018-12-18T09:50:00Z"/>
          <w:rFonts w:asciiTheme="minorHAnsi" w:eastAsia="Times New Roman" w:hAnsiTheme="minorHAnsi"/>
          <w:b w:val="0"/>
          <w:sz w:val="22"/>
          <w:szCs w:val="22"/>
        </w:rPr>
      </w:pPr>
    </w:p>
    <w:p w:rsidR="00507853" w:rsidRDefault="00507853">
      <w:pPr>
        <w:pStyle w:val="Ttulo2"/>
        <w:shd w:val="clear" w:color="auto" w:fill="FFFFFF"/>
        <w:spacing w:before="0" w:beforeAutospacing="0" w:after="0" w:afterAutospacing="0"/>
        <w:jc w:val="both"/>
        <w:rPr>
          <w:ins w:id="15" w:author="Salete Saionara Santos Barbosa - ASCOM" w:date="2018-12-18T12:00:00Z"/>
          <w:rFonts w:asciiTheme="minorHAnsi" w:eastAsia="Times New Roman" w:hAnsiTheme="minorHAnsi"/>
          <w:b w:val="0"/>
          <w:sz w:val="22"/>
          <w:szCs w:val="22"/>
        </w:rPr>
      </w:pPr>
      <w:r w:rsidRPr="005F12B7">
        <w:rPr>
          <w:rFonts w:asciiTheme="minorHAnsi" w:eastAsia="Times New Roman" w:hAnsiTheme="minorHAnsi"/>
          <w:b w:val="0"/>
          <w:sz w:val="22"/>
          <w:szCs w:val="22"/>
        </w:rPr>
        <w:t>História da aids</w:t>
      </w:r>
    </w:p>
    <w:p w:rsidR="000F07E8" w:rsidRDefault="000F07E8">
      <w:pPr>
        <w:pStyle w:val="Ttulo2"/>
        <w:shd w:val="clear" w:color="auto" w:fill="FFFFFF"/>
        <w:spacing w:before="0" w:beforeAutospacing="0" w:after="0" w:afterAutospacing="0"/>
        <w:jc w:val="both"/>
        <w:rPr>
          <w:ins w:id="16" w:author="Salete Saionara Santos Barbosa - ASCOM" w:date="2018-12-18T12:00:00Z"/>
          <w:rFonts w:asciiTheme="minorHAnsi" w:eastAsia="Times New Roman" w:hAnsiTheme="minorHAnsi"/>
          <w:b w:val="0"/>
          <w:sz w:val="22"/>
          <w:szCs w:val="22"/>
        </w:rPr>
      </w:pPr>
    </w:p>
    <w:p w:rsidR="000F07E8" w:rsidRPr="005F12B7" w:rsidRDefault="000F07E8">
      <w:pPr>
        <w:pStyle w:val="Ttulo2"/>
        <w:shd w:val="clear" w:color="auto" w:fill="FFFFFF"/>
        <w:spacing w:before="0" w:beforeAutospacing="0" w:after="0" w:afterAutospacing="0"/>
        <w:jc w:val="both"/>
        <w:rPr>
          <w:rFonts w:asciiTheme="minorHAnsi" w:eastAsia="Times New Roman" w:hAnsiTheme="minorHAnsi"/>
          <w:b w:val="0"/>
          <w:sz w:val="22"/>
          <w:szCs w:val="22"/>
        </w:rPr>
      </w:pPr>
      <w:ins w:id="17" w:author="Salete Saionara Santos Barbosa - ASCOM" w:date="2018-12-18T12:00:00Z">
        <w:r>
          <w:rPr>
            <w:rFonts w:asciiTheme="minorHAnsi" w:eastAsia="Times New Roman" w:hAnsiTheme="minorHAnsi"/>
            <w:b w:val="0"/>
            <w:sz w:val="22"/>
            <w:szCs w:val="22"/>
          </w:rPr>
          <w:t>30 anos depois do in</w:t>
        </w:r>
      </w:ins>
      <w:ins w:id="18" w:author="Salete Saionara Santos Barbosa - ASCOM" w:date="2018-12-18T12:01:00Z">
        <w:r>
          <w:rPr>
            <w:rFonts w:asciiTheme="minorHAnsi" w:eastAsia="Times New Roman" w:hAnsiTheme="minorHAnsi"/>
            <w:b w:val="0"/>
            <w:sz w:val="22"/>
            <w:szCs w:val="22"/>
          </w:rPr>
          <w:t>ício da epidemia</w:t>
        </w:r>
      </w:ins>
    </w:p>
    <w:p w:rsidR="00507853" w:rsidRPr="005F12B7" w:rsidRDefault="00507853" w:rsidP="005F12B7">
      <w:pPr>
        <w:pStyle w:val="Ttulo2"/>
        <w:shd w:val="clear" w:color="auto" w:fill="FFFFFF"/>
        <w:spacing w:before="0" w:beforeAutospacing="0" w:after="0" w:afterAutospacing="0"/>
        <w:jc w:val="both"/>
        <w:rPr>
          <w:rFonts w:asciiTheme="minorHAnsi" w:eastAsia="Times New Roman" w:hAnsiTheme="minorHAnsi"/>
          <w:b w:val="0"/>
          <w:sz w:val="22"/>
          <w:szCs w:val="22"/>
        </w:rPr>
      </w:pPr>
    </w:p>
    <w:p w:rsidR="00507853" w:rsidRPr="005F12B7" w:rsidRDefault="00507853" w:rsidP="005F12B7">
      <w:pPr>
        <w:pStyle w:val="Ttulo2"/>
        <w:shd w:val="clear" w:color="auto" w:fill="FFFFFF"/>
        <w:jc w:val="both"/>
        <w:rPr>
          <w:rFonts w:asciiTheme="minorHAnsi" w:eastAsia="Times New Roman" w:hAnsiTheme="minorHAnsi"/>
          <w:b w:val="0"/>
          <w:sz w:val="22"/>
          <w:szCs w:val="22"/>
        </w:rPr>
      </w:pPr>
      <w:r w:rsidRPr="005F12B7">
        <w:rPr>
          <w:rFonts w:asciiTheme="minorHAnsi" w:eastAsia="Times New Roman" w:hAnsiTheme="minorHAnsi"/>
          <w:b w:val="0"/>
          <w:sz w:val="22"/>
          <w:szCs w:val="22"/>
        </w:rPr>
        <w:t>2018</w:t>
      </w:r>
    </w:p>
    <w:p w:rsidR="005F12B7" w:rsidRPr="005F12B7" w:rsidRDefault="005F12B7" w:rsidP="005F12B7">
      <w:pPr>
        <w:pStyle w:val="Ttulo2"/>
        <w:numPr>
          <w:ilvl w:val="0"/>
          <w:numId w:val="40"/>
        </w:numPr>
        <w:shd w:val="clear" w:color="auto" w:fill="FFFFFF"/>
        <w:jc w:val="both"/>
        <w:rPr>
          <w:rFonts w:asciiTheme="minorHAnsi" w:eastAsia="Times New Roman" w:hAnsiTheme="minorHAnsi"/>
          <w:b w:val="0"/>
          <w:sz w:val="22"/>
          <w:szCs w:val="22"/>
        </w:rPr>
      </w:pPr>
      <w:del w:id="19" w:author="Salete Saionara Santos Barbosa - ASCOM" w:date="2018-12-17T17:33:00Z">
        <w:r w:rsidRPr="005F12B7" w:rsidDel="00770E22">
          <w:rPr>
            <w:rFonts w:asciiTheme="minorHAnsi" w:eastAsia="Times New Roman" w:hAnsiTheme="minorHAnsi"/>
            <w:b w:val="0"/>
            <w:sz w:val="22"/>
            <w:szCs w:val="22"/>
          </w:rPr>
          <w:delText>I</w:delText>
        </w:r>
        <w:r w:rsidR="00507853" w:rsidRPr="005F12B7" w:rsidDel="00770E22">
          <w:rPr>
            <w:rFonts w:asciiTheme="minorHAnsi" w:eastAsia="Times New Roman" w:hAnsiTheme="minorHAnsi"/>
            <w:b w:val="0"/>
            <w:sz w:val="22"/>
            <w:szCs w:val="22"/>
          </w:rPr>
          <w:delText xml:space="preserve">nício </w:delText>
        </w:r>
      </w:del>
      <w:ins w:id="20" w:author="Salete Saionara Santos Barbosa - ASCOM" w:date="2018-12-17T17:33:00Z">
        <w:r w:rsidR="00997F14">
          <w:rPr>
            <w:rFonts w:asciiTheme="minorHAnsi" w:eastAsia="Times New Roman" w:hAnsiTheme="minorHAnsi"/>
            <w:b w:val="0"/>
            <w:sz w:val="22"/>
            <w:szCs w:val="22"/>
          </w:rPr>
          <w:t>Imp</w:t>
        </w:r>
        <w:r w:rsidR="00770E22">
          <w:rPr>
            <w:rFonts w:asciiTheme="minorHAnsi" w:eastAsia="Times New Roman" w:hAnsiTheme="minorHAnsi"/>
            <w:b w:val="0"/>
            <w:sz w:val="22"/>
            <w:szCs w:val="22"/>
          </w:rPr>
          <w:t>lementação</w:t>
        </w:r>
        <w:r w:rsidR="00770E22" w:rsidRPr="005F12B7">
          <w:rPr>
            <w:rFonts w:asciiTheme="minorHAnsi" w:eastAsia="Times New Roman" w:hAnsiTheme="minorHAnsi"/>
            <w:b w:val="0"/>
            <w:sz w:val="22"/>
            <w:szCs w:val="22"/>
          </w:rPr>
          <w:t xml:space="preserve"> </w:t>
        </w:r>
      </w:ins>
      <w:r w:rsidR="00507853" w:rsidRPr="005F12B7">
        <w:rPr>
          <w:rFonts w:asciiTheme="minorHAnsi" w:eastAsia="Times New Roman" w:hAnsiTheme="minorHAnsi"/>
          <w:b w:val="0"/>
          <w:sz w:val="22"/>
          <w:szCs w:val="22"/>
        </w:rPr>
        <w:t>da oferta de profilaxia pré-exposição (PrEP) no Sistema Único de Saúde (SUS);</w:t>
      </w:r>
    </w:p>
    <w:p w:rsidR="005F12B7" w:rsidRDefault="005F12B7" w:rsidP="005F12B7">
      <w:pPr>
        <w:pStyle w:val="Ttulo2"/>
        <w:numPr>
          <w:ilvl w:val="0"/>
          <w:numId w:val="40"/>
        </w:numPr>
        <w:shd w:val="clear" w:color="auto" w:fill="FFFFFF"/>
        <w:jc w:val="both"/>
        <w:rPr>
          <w:ins w:id="21" w:author="Salete Saionara Santos Barbosa - ASCOM" w:date="2018-12-17T18:07:00Z"/>
          <w:rFonts w:asciiTheme="minorHAnsi" w:eastAsia="Times New Roman" w:hAnsiTheme="minorHAnsi"/>
          <w:b w:val="0"/>
          <w:sz w:val="22"/>
          <w:szCs w:val="22"/>
        </w:rPr>
      </w:pPr>
      <w:r w:rsidRPr="005F12B7">
        <w:rPr>
          <w:rFonts w:asciiTheme="minorHAnsi" w:eastAsia="Times New Roman" w:hAnsiTheme="minorHAnsi"/>
          <w:b w:val="0"/>
          <w:sz w:val="22"/>
          <w:szCs w:val="22"/>
        </w:rPr>
        <w:t>A</w:t>
      </w:r>
      <w:r w:rsidR="00507853" w:rsidRPr="005F12B7">
        <w:rPr>
          <w:rFonts w:asciiTheme="minorHAnsi" w:eastAsia="Times New Roman" w:hAnsiTheme="minorHAnsi"/>
          <w:b w:val="0"/>
          <w:sz w:val="22"/>
          <w:szCs w:val="22"/>
        </w:rPr>
        <w:t xml:space="preserve">mpliação da oferta do antirretroviral (ARV) </w:t>
      </w:r>
      <w:proofErr w:type="spellStart"/>
      <w:r w:rsidR="00507853" w:rsidRPr="005F12B7">
        <w:rPr>
          <w:rFonts w:asciiTheme="minorHAnsi" w:eastAsia="Times New Roman" w:hAnsiTheme="minorHAnsi"/>
          <w:b w:val="0"/>
          <w:sz w:val="22"/>
          <w:szCs w:val="22"/>
        </w:rPr>
        <w:t>dolutegravir</w:t>
      </w:r>
      <w:proofErr w:type="spellEnd"/>
      <w:r w:rsidR="00507853" w:rsidRPr="005F12B7">
        <w:rPr>
          <w:rFonts w:asciiTheme="minorHAnsi" w:eastAsia="Times New Roman" w:hAnsiTheme="minorHAnsi"/>
          <w:b w:val="0"/>
          <w:sz w:val="22"/>
          <w:szCs w:val="22"/>
        </w:rPr>
        <w:t xml:space="preserve"> para pessoas que vivem com HIV (PVHIV) em terapia </w:t>
      </w:r>
      <w:proofErr w:type="spellStart"/>
      <w:r w:rsidR="00507853" w:rsidRPr="005F12B7">
        <w:rPr>
          <w:rFonts w:asciiTheme="minorHAnsi" w:eastAsia="Times New Roman" w:hAnsiTheme="minorHAnsi"/>
          <w:b w:val="0"/>
          <w:sz w:val="22"/>
          <w:szCs w:val="22"/>
        </w:rPr>
        <w:t>antirretrovial</w:t>
      </w:r>
      <w:proofErr w:type="spellEnd"/>
      <w:r w:rsidR="00507853" w:rsidRPr="005F12B7">
        <w:rPr>
          <w:rFonts w:asciiTheme="minorHAnsi" w:eastAsia="Times New Roman" w:hAnsiTheme="minorHAnsi"/>
          <w:b w:val="0"/>
          <w:sz w:val="22"/>
          <w:szCs w:val="22"/>
        </w:rPr>
        <w:t xml:space="preserve"> (TARV) de 2ª linha;</w:t>
      </w:r>
    </w:p>
    <w:p w:rsidR="0093447E" w:rsidRPr="0093447E" w:rsidRDefault="0093447E" w:rsidP="005F12B7">
      <w:pPr>
        <w:pStyle w:val="Ttulo2"/>
        <w:numPr>
          <w:ilvl w:val="0"/>
          <w:numId w:val="40"/>
        </w:numPr>
        <w:shd w:val="clear" w:color="auto" w:fill="FFFFFF"/>
        <w:jc w:val="both"/>
        <w:rPr>
          <w:ins w:id="22" w:author="Salete Saionara Santos Barbosa - ASCOM" w:date="2018-12-17T17:24:00Z"/>
          <w:rFonts w:asciiTheme="minorHAnsi" w:eastAsia="Times New Roman" w:hAnsiTheme="minorHAnsi"/>
          <w:b w:val="0"/>
          <w:sz w:val="22"/>
          <w:szCs w:val="22"/>
        </w:rPr>
      </w:pPr>
      <w:ins w:id="23" w:author="Salete Saionara Santos Barbosa - ASCOM" w:date="2018-12-17T18:07:00Z">
        <w:r w:rsidRPr="0093447E">
          <w:rPr>
            <w:rFonts w:asciiTheme="minorHAnsi" w:hAnsiTheme="minorHAnsi"/>
            <w:b w:val="0"/>
            <w:sz w:val="22"/>
            <w:szCs w:val="22"/>
            <w:rPrChange w:id="24" w:author="Salete Saionara Santos Barbosa - ASCOM" w:date="2018-12-17T18:07:00Z">
              <w:rPr/>
            </w:rPrChange>
          </w:rPr>
          <w:t xml:space="preserve">Durante a AIDS 2018, estudos populacionais acrescentaram ainda mais evidências em relação ao </w:t>
        </w:r>
        <w:r w:rsidRPr="0093447E">
          <w:rPr>
            <w:rFonts w:asciiTheme="minorHAnsi" w:hAnsiTheme="minorHAnsi"/>
            <w:sz w:val="22"/>
            <w:szCs w:val="22"/>
            <w:rPrChange w:id="25" w:author="Salete Saionara Santos Barbosa - ASCOM" w:date="2018-12-17T18:07:00Z">
              <w:rPr/>
            </w:rPrChange>
          </w:rPr>
          <w:t>I = I (indetectável = intransmissível</w:t>
        </w:r>
        <w:r w:rsidRPr="0093447E">
          <w:rPr>
            <w:rFonts w:asciiTheme="minorHAnsi" w:hAnsiTheme="minorHAnsi"/>
            <w:b w:val="0"/>
            <w:sz w:val="22"/>
            <w:szCs w:val="22"/>
            <w:rPrChange w:id="26" w:author="Salete Saionara Santos Barbosa - ASCOM" w:date="2018-12-17T18:07:00Z">
              <w:rPr/>
            </w:rPrChange>
          </w:rPr>
          <w:t xml:space="preserve">). Um deles foi o estudo </w:t>
        </w:r>
        <w:proofErr w:type="spellStart"/>
        <w:r w:rsidRPr="0093447E">
          <w:rPr>
            <w:rFonts w:asciiTheme="minorHAnsi" w:hAnsiTheme="minorHAnsi"/>
            <w:b w:val="0"/>
            <w:sz w:val="22"/>
            <w:szCs w:val="22"/>
            <w:u w:val="single"/>
            <w:rPrChange w:id="27" w:author="Salete Saionara Santos Barbosa - ASCOM" w:date="2018-12-17T18:07:00Z">
              <w:rPr>
                <w:u w:val="single"/>
              </w:rPr>
            </w:rPrChange>
          </w:rPr>
          <w:t>Partner</w:t>
        </w:r>
        <w:proofErr w:type="spellEnd"/>
        <w:r w:rsidRPr="0093447E">
          <w:rPr>
            <w:rFonts w:asciiTheme="minorHAnsi" w:hAnsiTheme="minorHAnsi"/>
            <w:b w:val="0"/>
            <w:sz w:val="22"/>
            <w:szCs w:val="22"/>
            <w:u w:val="single"/>
            <w:rPrChange w:id="28" w:author="Salete Saionara Santos Barbosa - ASCOM" w:date="2018-12-17T18:07:00Z">
              <w:rPr>
                <w:u w:val="single"/>
              </w:rPr>
            </w:rPrChange>
          </w:rPr>
          <w:t xml:space="preserve"> 2</w:t>
        </w:r>
        <w:r w:rsidRPr="0093447E">
          <w:rPr>
            <w:rFonts w:asciiTheme="minorHAnsi" w:hAnsiTheme="minorHAnsi"/>
            <w:b w:val="0"/>
            <w:sz w:val="22"/>
            <w:szCs w:val="22"/>
            <w:rPrChange w:id="29" w:author="Salete Saionara Santos Barbosa - ASCOM" w:date="2018-12-17T18:07:00Z">
              <w:rPr/>
            </w:rPrChange>
          </w:rPr>
          <w:t>, que avaliou o risco de transmissão do HIV mediante sexo sem preservativo entre 972 casais homossexuais “</w:t>
        </w:r>
        <w:proofErr w:type="spellStart"/>
        <w:r w:rsidRPr="0093447E">
          <w:rPr>
            <w:rFonts w:asciiTheme="minorHAnsi" w:hAnsiTheme="minorHAnsi"/>
            <w:b w:val="0"/>
            <w:sz w:val="22"/>
            <w:szCs w:val="22"/>
            <w:rPrChange w:id="30" w:author="Salete Saionara Santos Barbosa - ASCOM" w:date="2018-12-17T18:07:00Z">
              <w:rPr/>
            </w:rPrChange>
          </w:rPr>
          <w:t>sorodiferentes</w:t>
        </w:r>
        <w:proofErr w:type="spellEnd"/>
        <w:r w:rsidRPr="0093447E">
          <w:rPr>
            <w:rFonts w:asciiTheme="minorHAnsi" w:hAnsiTheme="minorHAnsi"/>
            <w:b w:val="0"/>
            <w:sz w:val="22"/>
            <w:szCs w:val="22"/>
            <w:rPrChange w:id="31" w:author="Salete Saionara Santos Barbosa - ASCOM" w:date="2018-12-17T18:07:00Z">
              <w:rPr/>
            </w:rPrChange>
          </w:rPr>
          <w:t>” de 14 países europeus, revelando que houve zero casos de transmissão do HIV entre os parceiros.</w:t>
        </w:r>
      </w:ins>
    </w:p>
    <w:p w:rsidR="00770E22" w:rsidRPr="006E3F17" w:rsidRDefault="0093447E">
      <w:pPr>
        <w:pStyle w:val="Ttulo2"/>
        <w:numPr>
          <w:ilvl w:val="0"/>
          <w:numId w:val="40"/>
        </w:numPr>
        <w:shd w:val="clear" w:color="auto" w:fill="FFFFFF"/>
        <w:jc w:val="both"/>
        <w:rPr>
          <w:rFonts w:asciiTheme="minorHAnsi" w:eastAsia="Times New Roman" w:hAnsiTheme="minorHAnsi"/>
          <w:b w:val="0"/>
          <w:sz w:val="22"/>
          <w:szCs w:val="22"/>
        </w:rPr>
      </w:pPr>
      <w:ins w:id="32" w:author="Salete Saionara Santos Barbosa - ASCOM" w:date="2018-12-17T18:08:00Z">
        <w:r w:rsidRPr="0093447E">
          <w:rPr>
            <w:rFonts w:asciiTheme="minorHAnsi" w:eastAsia="Times New Roman" w:hAnsiTheme="minorHAnsi"/>
            <w:sz w:val="22"/>
            <w:szCs w:val="22"/>
            <w:rPrChange w:id="33" w:author="Salete Saionara Santos Barbosa - ASCOM" w:date="2018-12-17T18:08:00Z">
              <w:rPr>
                <w:rFonts w:asciiTheme="minorHAnsi" w:eastAsia="Times New Roman" w:hAnsiTheme="minorHAnsi"/>
                <w:b w:val="0"/>
                <w:sz w:val="22"/>
                <w:szCs w:val="22"/>
              </w:rPr>
            </w:rPrChange>
          </w:rPr>
          <w:t>Indetectável</w:t>
        </w:r>
        <w:r>
          <w:rPr>
            <w:rFonts w:asciiTheme="minorHAnsi" w:eastAsia="Times New Roman" w:hAnsiTheme="minorHAnsi"/>
            <w:b w:val="0"/>
            <w:sz w:val="22"/>
            <w:szCs w:val="22"/>
          </w:rPr>
          <w:t xml:space="preserve"> - </w:t>
        </w:r>
      </w:ins>
      <w:ins w:id="34" w:author="Salete Saionara Santos Barbosa - ASCOM" w:date="2018-12-17T17:25:00Z">
        <w:r w:rsidR="00770E22">
          <w:rPr>
            <w:rFonts w:asciiTheme="minorHAnsi" w:eastAsia="Times New Roman" w:hAnsiTheme="minorHAnsi"/>
            <w:b w:val="0"/>
            <w:sz w:val="22"/>
            <w:szCs w:val="22"/>
          </w:rPr>
          <w:t xml:space="preserve">Departamento de IST, aids e hepatites virais lança estratégia para falar sobre a importância do tratamento para pessoas vivendo com HIV </w:t>
        </w:r>
      </w:ins>
      <w:ins w:id="35" w:author="Salete Saionara Santos Barbosa - ASCOM" w:date="2018-12-17T18:08:00Z">
        <w:r>
          <w:rPr>
            <w:rFonts w:asciiTheme="minorHAnsi" w:eastAsia="Times New Roman" w:hAnsiTheme="minorHAnsi"/>
            <w:b w:val="0"/>
            <w:sz w:val="22"/>
            <w:szCs w:val="22"/>
          </w:rPr>
          <w:t xml:space="preserve">para </w:t>
        </w:r>
        <w:r w:rsidR="006E3F17">
          <w:rPr>
            <w:rFonts w:asciiTheme="minorHAnsi" w:eastAsia="Times New Roman" w:hAnsiTheme="minorHAnsi"/>
            <w:b w:val="0"/>
            <w:sz w:val="22"/>
            <w:szCs w:val="22"/>
          </w:rPr>
          <w:t>estar indetectável</w:t>
        </w:r>
      </w:ins>
      <w:ins w:id="36" w:author="Salete Saionara Santos Barbosa - ASCOM" w:date="2018-12-17T17:34:00Z">
        <w:r w:rsidR="00770E22">
          <w:rPr>
            <w:rFonts w:asciiTheme="minorHAnsi" w:eastAsia="Times New Roman" w:hAnsiTheme="minorHAnsi"/>
            <w:b w:val="0"/>
            <w:sz w:val="22"/>
            <w:szCs w:val="22"/>
          </w:rPr>
          <w:t>.</w:t>
        </w:r>
      </w:ins>
    </w:p>
    <w:p w:rsidR="00507853" w:rsidRPr="005F12B7" w:rsidRDefault="00507853" w:rsidP="005F12B7">
      <w:pPr>
        <w:shd w:val="clear" w:color="auto" w:fill="FFFFFF"/>
        <w:jc w:val="both"/>
        <w:rPr>
          <w:rFonts w:asciiTheme="minorHAnsi" w:eastAsia="Times New Roman" w:hAnsiTheme="minorHAnsi"/>
        </w:rPr>
      </w:pPr>
      <w:r w:rsidRPr="005F12B7">
        <w:rPr>
          <w:rFonts w:asciiTheme="minorHAnsi" w:eastAsia="Times New Roman" w:hAnsiTheme="minorHAnsi"/>
        </w:rPr>
        <w:t>2017</w:t>
      </w:r>
    </w:p>
    <w:p w:rsidR="005F12B7" w:rsidRPr="00F22047" w:rsidRDefault="005F12B7" w:rsidP="005F12B7">
      <w:pPr>
        <w:pStyle w:val="Ttulo2"/>
        <w:numPr>
          <w:ilvl w:val="0"/>
          <w:numId w:val="39"/>
        </w:numPr>
        <w:shd w:val="clear" w:color="auto" w:fill="FFFFFF"/>
        <w:jc w:val="both"/>
        <w:rPr>
          <w:rFonts w:asciiTheme="minorHAnsi" w:eastAsia="Times New Roman" w:hAnsiTheme="minorHAnsi"/>
          <w:b w:val="0"/>
          <w:sz w:val="22"/>
          <w:szCs w:val="22"/>
        </w:rPr>
      </w:pPr>
      <w:r w:rsidRPr="005F12B7">
        <w:rPr>
          <w:rFonts w:asciiTheme="minorHAnsi" w:eastAsia="Times New Roman" w:hAnsiTheme="minorHAnsi"/>
          <w:b w:val="0"/>
          <w:sz w:val="22"/>
          <w:szCs w:val="22"/>
        </w:rPr>
        <w:t>O</w:t>
      </w:r>
      <w:r w:rsidR="00507853" w:rsidRPr="005F12B7">
        <w:rPr>
          <w:rFonts w:asciiTheme="minorHAnsi" w:eastAsia="Times New Roman" w:hAnsiTheme="minorHAnsi"/>
          <w:b w:val="0"/>
          <w:sz w:val="22"/>
          <w:szCs w:val="22"/>
        </w:rPr>
        <w:t xml:space="preserve"> estudo "</w:t>
      </w:r>
      <w:proofErr w:type="spellStart"/>
      <w:r w:rsidR="00507853" w:rsidRPr="005F12B7">
        <w:rPr>
          <w:rFonts w:asciiTheme="minorHAnsi" w:eastAsia="Times New Roman" w:hAnsiTheme="minorHAnsi"/>
          <w:b w:val="0"/>
          <w:sz w:val="22"/>
          <w:szCs w:val="22"/>
        </w:rPr>
        <w:t>Opposites</w:t>
      </w:r>
      <w:proofErr w:type="spellEnd"/>
      <w:r w:rsidR="00507853" w:rsidRPr="005F12B7">
        <w:rPr>
          <w:rFonts w:asciiTheme="minorHAnsi" w:eastAsia="Times New Roman" w:hAnsiTheme="minorHAnsi"/>
          <w:b w:val="0"/>
          <w:sz w:val="22"/>
          <w:szCs w:val="22"/>
        </w:rPr>
        <w:t xml:space="preserve"> </w:t>
      </w:r>
      <w:proofErr w:type="spellStart"/>
      <w:r w:rsidR="00507853" w:rsidRPr="005F12B7">
        <w:rPr>
          <w:rFonts w:asciiTheme="minorHAnsi" w:eastAsia="Times New Roman" w:hAnsiTheme="minorHAnsi"/>
          <w:b w:val="0"/>
          <w:sz w:val="22"/>
          <w:szCs w:val="22"/>
        </w:rPr>
        <w:t>Attract</w:t>
      </w:r>
      <w:proofErr w:type="spellEnd"/>
      <w:r w:rsidR="00507853" w:rsidRPr="005F12B7">
        <w:rPr>
          <w:rFonts w:asciiTheme="minorHAnsi" w:eastAsia="Times New Roman" w:hAnsiTheme="minorHAnsi"/>
          <w:b w:val="0"/>
          <w:sz w:val="22"/>
          <w:szCs w:val="22"/>
        </w:rPr>
        <w:t xml:space="preserve">" é divulgado reforçando a ideia de não transmissão sexual </w:t>
      </w:r>
      <w:r w:rsidR="00507853" w:rsidRPr="00F22047">
        <w:rPr>
          <w:rFonts w:asciiTheme="minorHAnsi" w:eastAsia="Times New Roman" w:hAnsiTheme="minorHAnsi"/>
          <w:b w:val="0"/>
          <w:sz w:val="22"/>
          <w:szCs w:val="22"/>
        </w:rPr>
        <w:t xml:space="preserve">do HIV para casais </w:t>
      </w:r>
      <w:proofErr w:type="spellStart"/>
      <w:r w:rsidR="00507853" w:rsidRPr="00F22047">
        <w:rPr>
          <w:rFonts w:asciiTheme="minorHAnsi" w:eastAsia="Times New Roman" w:hAnsiTheme="minorHAnsi"/>
          <w:b w:val="0"/>
          <w:sz w:val="22"/>
          <w:szCs w:val="22"/>
        </w:rPr>
        <w:t>sorodiferentes</w:t>
      </w:r>
      <w:proofErr w:type="spellEnd"/>
      <w:r w:rsidR="00507853" w:rsidRPr="00F22047">
        <w:rPr>
          <w:rFonts w:asciiTheme="minorHAnsi" w:eastAsia="Times New Roman" w:hAnsiTheme="minorHAnsi"/>
          <w:b w:val="0"/>
          <w:sz w:val="22"/>
          <w:szCs w:val="22"/>
        </w:rPr>
        <w:t xml:space="preserve"> onde a pessoa que vive com o vírus (PVHIV) se mantém indetectável;</w:t>
      </w:r>
    </w:p>
    <w:p w:rsidR="006E3F17" w:rsidRPr="00F22047" w:rsidRDefault="006E3F17" w:rsidP="006E3F17">
      <w:pPr>
        <w:pStyle w:val="Ttulo2"/>
        <w:numPr>
          <w:ilvl w:val="0"/>
          <w:numId w:val="39"/>
        </w:numPr>
        <w:shd w:val="clear" w:color="auto" w:fill="FFFFFF"/>
        <w:jc w:val="both"/>
        <w:rPr>
          <w:rFonts w:asciiTheme="minorHAnsi" w:eastAsia="Times New Roman" w:hAnsiTheme="minorHAnsi"/>
          <w:b w:val="0"/>
          <w:sz w:val="22"/>
          <w:szCs w:val="22"/>
        </w:rPr>
      </w:pPr>
      <w:r w:rsidRPr="00F22047">
        <w:rPr>
          <w:rFonts w:asciiTheme="minorHAnsi" w:eastAsia="Times New Roman" w:hAnsiTheme="minorHAnsi"/>
          <w:b w:val="0"/>
          <w:sz w:val="22"/>
          <w:szCs w:val="22"/>
        </w:rPr>
        <w:t xml:space="preserve">Ministério da Saúde declara novos critérios para substituição de esquemas de TARV para o uso do </w:t>
      </w:r>
      <w:proofErr w:type="spellStart"/>
      <w:r w:rsidRPr="00F22047">
        <w:rPr>
          <w:rFonts w:asciiTheme="minorHAnsi" w:eastAsia="Times New Roman" w:hAnsiTheme="minorHAnsi"/>
          <w:b w:val="0"/>
          <w:sz w:val="22"/>
          <w:szCs w:val="22"/>
        </w:rPr>
        <w:t>dolutegravir</w:t>
      </w:r>
      <w:proofErr w:type="spellEnd"/>
      <w:r>
        <w:rPr>
          <w:rFonts w:asciiTheme="minorHAnsi" w:eastAsia="Times New Roman" w:hAnsiTheme="minorHAnsi"/>
          <w:b w:val="0"/>
          <w:sz w:val="22"/>
          <w:szCs w:val="22"/>
        </w:rPr>
        <w:t xml:space="preserve"> e amplia oferta para atingir 300 mil pacientes até 2018.</w:t>
      </w:r>
    </w:p>
    <w:p w:rsidR="005F12B7" w:rsidRPr="00F22047" w:rsidRDefault="009C3045" w:rsidP="005F12B7">
      <w:pPr>
        <w:pStyle w:val="Ttulo2"/>
        <w:numPr>
          <w:ilvl w:val="0"/>
          <w:numId w:val="39"/>
        </w:numPr>
        <w:shd w:val="clear" w:color="auto" w:fill="FFFFFF"/>
        <w:jc w:val="both"/>
        <w:rPr>
          <w:rFonts w:asciiTheme="minorHAnsi" w:eastAsia="Times New Roman" w:hAnsiTheme="minorHAnsi"/>
          <w:b w:val="0"/>
          <w:sz w:val="22"/>
          <w:szCs w:val="22"/>
        </w:rPr>
      </w:pPr>
      <w:r w:rsidRPr="00F22047">
        <w:rPr>
          <w:rFonts w:asciiTheme="minorHAnsi" w:eastAsia="Times New Roman" w:hAnsiTheme="minorHAnsi"/>
          <w:b w:val="0"/>
          <w:sz w:val="22"/>
          <w:szCs w:val="22"/>
        </w:rPr>
        <w:t>Sai o primeiro registro para comercialização, em farmácia, do autoteste para o HIV</w:t>
      </w:r>
    </w:p>
    <w:p w:rsidR="005F12B7" w:rsidRPr="00770E22" w:rsidRDefault="00770E22" w:rsidP="005F12B7">
      <w:pPr>
        <w:pStyle w:val="Ttulo2"/>
        <w:numPr>
          <w:ilvl w:val="0"/>
          <w:numId w:val="39"/>
        </w:numPr>
        <w:shd w:val="clear" w:color="auto" w:fill="FFFFFF"/>
        <w:jc w:val="both"/>
        <w:rPr>
          <w:rFonts w:asciiTheme="minorHAnsi" w:eastAsia="Times New Roman" w:hAnsiTheme="minorHAnsi"/>
          <w:b w:val="0"/>
          <w:sz w:val="20"/>
          <w:szCs w:val="22"/>
          <w:rPrChange w:id="37" w:author="Salete Saionara Santos Barbosa - ASCOM" w:date="2018-12-17T17:21:00Z">
            <w:rPr>
              <w:rFonts w:asciiTheme="minorHAnsi" w:eastAsia="Times New Roman" w:hAnsiTheme="minorHAnsi"/>
              <w:b w:val="0"/>
              <w:sz w:val="22"/>
              <w:szCs w:val="22"/>
            </w:rPr>
          </w:rPrChange>
        </w:rPr>
      </w:pPr>
      <w:ins w:id="38" w:author="Salete Saionara Santos Barbosa - ASCOM" w:date="2018-12-17T17:20:00Z">
        <w:r w:rsidRPr="00770E22">
          <w:rPr>
            <w:rFonts w:asciiTheme="minorHAnsi" w:hAnsiTheme="minorHAnsi" w:cs="Arial"/>
            <w:b w:val="0"/>
            <w:color w:val="172938"/>
            <w:sz w:val="22"/>
            <w:szCs w:val="23"/>
            <w:shd w:val="clear" w:color="auto" w:fill="FFFFFF"/>
            <w:rPrChange w:id="39" w:author="Salete Saionara Santos Barbosa - ASCOM" w:date="2018-12-17T17:21:00Z">
              <w:rPr>
                <w:rFonts w:ascii="Arial" w:hAnsi="Arial" w:cs="Arial"/>
                <w:color w:val="172938"/>
                <w:sz w:val="23"/>
                <w:szCs w:val="23"/>
                <w:shd w:val="clear" w:color="auto" w:fill="FFFFFF"/>
              </w:rPr>
            </w:rPrChange>
          </w:rPr>
          <w:t>O Ministério da Saúde incorpora no Sistema Único de Saúde (SUS) medicamentos antirretrovirais para reduzir o risco da infecção pelo HIV antes da exposição ao vírus. </w:t>
        </w:r>
      </w:ins>
    </w:p>
    <w:p w:rsidR="005F12B7" w:rsidRPr="00F22047" w:rsidRDefault="009C3045" w:rsidP="005F12B7">
      <w:pPr>
        <w:pStyle w:val="Ttulo2"/>
        <w:numPr>
          <w:ilvl w:val="0"/>
          <w:numId w:val="39"/>
        </w:numPr>
        <w:shd w:val="clear" w:color="auto" w:fill="FFFFFF"/>
        <w:jc w:val="both"/>
        <w:rPr>
          <w:rFonts w:asciiTheme="minorHAnsi" w:eastAsia="Times New Roman" w:hAnsiTheme="minorHAnsi"/>
          <w:b w:val="0"/>
          <w:sz w:val="22"/>
          <w:szCs w:val="22"/>
        </w:rPr>
      </w:pPr>
      <w:r w:rsidRPr="00F22047">
        <w:rPr>
          <w:rFonts w:asciiTheme="minorHAnsi" w:eastAsia="Times New Roman" w:hAnsiTheme="minorHAnsi"/>
          <w:b w:val="0"/>
          <w:sz w:val="22"/>
          <w:szCs w:val="22"/>
        </w:rPr>
        <w:t>Ministério da Saúde apoia implantação de PrEP na América Latina</w:t>
      </w:r>
    </w:p>
    <w:p w:rsidR="00507853" w:rsidRPr="005F12B7" w:rsidRDefault="00507853" w:rsidP="005F12B7">
      <w:pPr>
        <w:pStyle w:val="Ttulo2"/>
        <w:shd w:val="clear" w:color="auto" w:fill="FFFFFF"/>
        <w:jc w:val="both"/>
        <w:rPr>
          <w:rFonts w:asciiTheme="minorHAnsi" w:eastAsia="Times New Roman" w:hAnsiTheme="minorHAnsi"/>
          <w:b w:val="0"/>
          <w:sz w:val="22"/>
          <w:szCs w:val="22"/>
        </w:rPr>
      </w:pPr>
      <w:r w:rsidRPr="005F12B7">
        <w:rPr>
          <w:rFonts w:asciiTheme="minorHAnsi" w:eastAsia="Times New Roman" w:hAnsiTheme="minorHAnsi"/>
          <w:b w:val="0"/>
          <w:sz w:val="22"/>
          <w:szCs w:val="22"/>
        </w:rPr>
        <w:t>2016</w:t>
      </w:r>
    </w:p>
    <w:p w:rsidR="00507853" w:rsidRPr="00291690" w:rsidRDefault="005F12B7" w:rsidP="005F12B7">
      <w:pPr>
        <w:pStyle w:val="Ttulo2"/>
        <w:numPr>
          <w:ilvl w:val="0"/>
          <w:numId w:val="39"/>
        </w:numPr>
        <w:shd w:val="clear" w:color="auto" w:fill="FFFFFF"/>
        <w:jc w:val="both"/>
        <w:rPr>
          <w:rFonts w:asciiTheme="minorHAnsi" w:eastAsia="Times New Roman" w:hAnsiTheme="minorHAnsi"/>
          <w:b w:val="0"/>
          <w:sz w:val="22"/>
          <w:szCs w:val="22"/>
          <w:highlight w:val="yellow"/>
          <w:rPrChange w:id="40" w:author="Salete Saionara Santos Barbosa - ASCOM" w:date="2018-12-17T18:10:00Z">
            <w:rPr>
              <w:rFonts w:asciiTheme="minorHAnsi" w:eastAsia="Times New Roman" w:hAnsiTheme="minorHAnsi"/>
              <w:b w:val="0"/>
              <w:sz w:val="22"/>
              <w:szCs w:val="22"/>
            </w:rPr>
          </w:rPrChange>
        </w:rPr>
      </w:pPr>
      <w:r w:rsidRPr="00291690">
        <w:rPr>
          <w:rFonts w:asciiTheme="minorHAnsi" w:eastAsia="Times New Roman" w:hAnsiTheme="minorHAnsi"/>
          <w:b w:val="0"/>
          <w:sz w:val="22"/>
          <w:szCs w:val="22"/>
          <w:highlight w:val="yellow"/>
          <w:rPrChange w:id="41" w:author="Salete Saionara Santos Barbosa - ASCOM" w:date="2018-12-17T18:10:00Z">
            <w:rPr>
              <w:rFonts w:asciiTheme="minorHAnsi" w:eastAsia="Times New Roman" w:hAnsiTheme="minorHAnsi"/>
              <w:b w:val="0"/>
              <w:sz w:val="22"/>
              <w:szCs w:val="22"/>
            </w:rPr>
          </w:rPrChange>
        </w:rPr>
        <w:t>O</w:t>
      </w:r>
      <w:r w:rsidR="00507853" w:rsidRPr="00291690">
        <w:rPr>
          <w:rFonts w:asciiTheme="minorHAnsi" w:eastAsia="Times New Roman" w:hAnsiTheme="minorHAnsi"/>
          <w:b w:val="0"/>
          <w:sz w:val="22"/>
          <w:szCs w:val="22"/>
          <w:highlight w:val="yellow"/>
          <w:rPrChange w:id="42" w:author="Salete Saionara Santos Barbosa - ASCOM" w:date="2018-12-17T18:10:00Z">
            <w:rPr>
              <w:rFonts w:asciiTheme="minorHAnsi" w:eastAsia="Times New Roman" w:hAnsiTheme="minorHAnsi"/>
              <w:b w:val="0"/>
              <w:sz w:val="22"/>
              <w:szCs w:val="22"/>
            </w:rPr>
          </w:rPrChange>
        </w:rPr>
        <w:t xml:space="preserve"> estudo PARTNER é divulgado apresentando evidências seguras de que uma pessoa que vive com o HIV (PVHIV) e que se mantém indetectável não transmite o vírus para suas parcerias sexuais;</w:t>
      </w:r>
    </w:p>
    <w:p w:rsidR="009D76A3" w:rsidRPr="00805A38" w:rsidDel="00AA5D1C" w:rsidRDefault="005F12B7" w:rsidP="009D76A3">
      <w:pPr>
        <w:pStyle w:val="Ttulo2"/>
        <w:numPr>
          <w:ilvl w:val="0"/>
          <w:numId w:val="39"/>
        </w:numPr>
        <w:shd w:val="clear" w:color="auto" w:fill="FFFFFF"/>
        <w:jc w:val="both"/>
        <w:rPr>
          <w:del w:id="43" w:author="João Geraldo da Silva Netto - CAT" w:date="2018-11-30T17:55:00Z"/>
          <w:rFonts w:asciiTheme="minorHAnsi" w:eastAsia="Times New Roman" w:hAnsiTheme="minorHAnsi"/>
          <w:b w:val="0"/>
          <w:sz w:val="22"/>
          <w:szCs w:val="22"/>
        </w:rPr>
      </w:pPr>
      <w:del w:id="44" w:author="João Geraldo da Silva Netto - CAT" w:date="2018-11-30T17:55:00Z">
        <w:r w:rsidRPr="005F12B7" w:rsidDel="00AA5D1C">
          <w:rPr>
            <w:rFonts w:asciiTheme="minorHAnsi" w:eastAsia="Times New Roman" w:hAnsiTheme="minorHAnsi"/>
            <w:b w:val="0"/>
            <w:sz w:val="22"/>
            <w:szCs w:val="22"/>
          </w:rPr>
          <w:delText xml:space="preserve">Oferta de PEP </w:delText>
        </w:r>
        <w:r w:rsidRPr="005F12B7" w:rsidDel="00AA5D1C">
          <w:rPr>
            <w:rFonts w:asciiTheme="minorHAnsi" w:hAnsiTheme="minorHAnsi" w:cs="Arial"/>
            <w:b w:val="0"/>
            <w:color w:val="172938"/>
            <w:sz w:val="23"/>
            <w:szCs w:val="23"/>
            <w:shd w:val="clear" w:color="auto" w:fill="FFFFFF"/>
          </w:rPr>
          <w:delText>cresceu cinco vezes em relação a 2009, passando de 10.963 para 57.714 medicamentos distribuídos</w:delText>
        </w:r>
      </w:del>
    </w:p>
    <w:p w:rsidR="00805A38" w:rsidRPr="009D76A3" w:rsidRDefault="00805A38" w:rsidP="009D76A3">
      <w:pPr>
        <w:pStyle w:val="Ttulo2"/>
        <w:numPr>
          <w:ilvl w:val="0"/>
          <w:numId w:val="39"/>
        </w:numPr>
        <w:shd w:val="clear" w:color="auto" w:fill="FFFFFF"/>
        <w:jc w:val="both"/>
        <w:rPr>
          <w:rFonts w:asciiTheme="minorHAnsi" w:eastAsia="Times New Roman" w:hAnsiTheme="minorHAnsi"/>
          <w:b w:val="0"/>
          <w:sz w:val="22"/>
          <w:szCs w:val="22"/>
        </w:rPr>
      </w:pPr>
      <w:r>
        <w:rPr>
          <w:rFonts w:asciiTheme="minorHAnsi" w:hAnsiTheme="minorHAnsi" w:cs="Arial"/>
          <w:b w:val="0"/>
          <w:color w:val="172938"/>
          <w:sz w:val="23"/>
          <w:szCs w:val="23"/>
          <w:shd w:val="clear" w:color="auto" w:fill="FFFFFF"/>
        </w:rPr>
        <w:t>Brasil registra queda em 36% na transmissão de HIV de mãe para filho (transmissão vertical)</w:t>
      </w:r>
    </w:p>
    <w:p w:rsidR="00507853" w:rsidRPr="005F12B7" w:rsidRDefault="00507853" w:rsidP="005F12B7">
      <w:pPr>
        <w:pStyle w:val="Ttulo2"/>
        <w:shd w:val="clear" w:color="auto" w:fill="FFFFFF"/>
        <w:jc w:val="both"/>
        <w:rPr>
          <w:rFonts w:asciiTheme="minorHAnsi" w:eastAsia="Times New Roman" w:hAnsiTheme="minorHAnsi"/>
          <w:b w:val="0"/>
          <w:sz w:val="22"/>
          <w:szCs w:val="22"/>
        </w:rPr>
      </w:pPr>
      <w:r w:rsidRPr="005F12B7">
        <w:rPr>
          <w:rFonts w:asciiTheme="minorHAnsi" w:eastAsia="Times New Roman" w:hAnsiTheme="minorHAnsi"/>
          <w:b w:val="0"/>
          <w:sz w:val="22"/>
          <w:szCs w:val="22"/>
        </w:rPr>
        <w:t>2015</w:t>
      </w:r>
    </w:p>
    <w:p w:rsidR="009D76A3" w:rsidRPr="009D76A3" w:rsidRDefault="009D76A3" w:rsidP="009D76A3">
      <w:pPr>
        <w:pStyle w:val="Ttulo2"/>
        <w:numPr>
          <w:ilvl w:val="0"/>
          <w:numId w:val="39"/>
        </w:numPr>
        <w:shd w:val="clear" w:color="auto" w:fill="FFFFFF"/>
        <w:spacing w:before="0" w:beforeAutospacing="0" w:after="0" w:afterAutospacing="0"/>
        <w:jc w:val="both"/>
        <w:rPr>
          <w:rFonts w:asciiTheme="minorHAnsi" w:eastAsia="Times New Roman" w:hAnsiTheme="minorHAnsi"/>
          <w:b w:val="0"/>
          <w:sz w:val="24"/>
          <w:szCs w:val="24"/>
        </w:rPr>
      </w:pPr>
      <w:r w:rsidRPr="009D76A3">
        <w:rPr>
          <w:rFonts w:asciiTheme="minorHAnsi" w:eastAsia="Times New Roman" w:hAnsiTheme="minorHAnsi"/>
          <w:b w:val="0"/>
          <w:sz w:val="24"/>
          <w:szCs w:val="24"/>
        </w:rPr>
        <w:t>O</w:t>
      </w:r>
      <w:r w:rsidR="00507853" w:rsidRPr="009D76A3">
        <w:rPr>
          <w:rFonts w:asciiTheme="minorHAnsi" w:eastAsia="Times New Roman" w:hAnsiTheme="minorHAnsi"/>
          <w:b w:val="0"/>
          <w:sz w:val="24"/>
          <w:szCs w:val="24"/>
        </w:rPr>
        <w:t xml:space="preserve"> estudo START divulga os benefícios individuais e coletivos do início precoce da terapia antirretroviral (TARV) para as pessoas que vivem com HIV (PVHIV), reforçando a política brasileira de início da TARV em qualquer tempo da infecção;</w:t>
      </w:r>
    </w:p>
    <w:p w:rsidR="009D76A3" w:rsidRPr="00291690" w:rsidRDefault="009D76A3" w:rsidP="009D76A3">
      <w:pPr>
        <w:pStyle w:val="Ttulo2"/>
        <w:numPr>
          <w:ilvl w:val="0"/>
          <w:numId w:val="39"/>
        </w:numPr>
        <w:shd w:val="clear" w:color="auto" w:fill="FFFFFF"/>
        <w:spacing w:before="0" w:beforeAutospacing="0" w:after="0" w:afterAutospacing="0"/>
        <w:jc w:val="both"/>
        <w:rPr>
          <w:ins w:id="45" w:author="Salete Saionara Santos Barbosa - ASCOM" w:date="2018-12-17T18:10:00Z"/>
          <w:rFonts w:asciiTheme="minorHAnsi" w:eastAsia="Times New Roman" w:hAnsiTheme="minorHAnsi"/>
          <w:b w:val="0"/>
          <w:sz w:val="22"/>
          <w:szCs w:val="22"/>
          <w:rPrChange w:id="46" w:author="Salete Saionara Santos Barbosa - ASCOM" w:date="2018-12-17T18:10:00Z">
            <w:rPr>
              <w:ins w:id="47" w:author="Salete Saionara Santos Barbosa - ASCOM" w:date="2018-12-17T18:10:00Z"/>
              <w:rFonts w:asciiTheme="minorHAnsi" w:hAnsiTheme="minorHAnsi"/>
              <w:b w:val="0"/>
              <w:color w:val="000000"/>
              <w:sz w:val="22"/>
              <w:szCs w:val="22"/>
            </w:rPr>
          </w:rPrChange>
        </w:rPr>
      </w:pPr>
      <w:r w:rsidRPr="009D76A3">
        <w:rPr>
          <w:rFonts w:asciiTheme="minorHAnsi" w:hAnsiTheme="minorHAnsi"/>
          <w:b w:val="0"/>
          <w:color w:val="000000"/>
          <w:sz w:val="24"/>
          <w:szCs w:val="24"/>
        </w:rPr>
        <w:t>Brasil bate recorde de pessoas em tratamento contra o HIV e aids</w:t>
      </w:r>
      <w:r>
        <w:rPr>
          <w:rFonts w:asciiTheme="minorHAnsi" w:hAnsiTheme="minorHAnsi"/>
          <w:b w:val="0"/>
          <w:color w:val="000000"/>
          <w:sz w:val="24"/>
          <w:szCs w:val="24"/>
        </w:rPr>
        <w:t xml:space="preserve">, </w:t>
      </w:r>
      <w:r w:rsidRPr="009D76A3">
        <w:rPr>
          <w:rFonts w:asciiTheme="minorHAnsi" w:hAnsiTheme="minorHAnsi"/>
          <w:b w:val="0"/>
          <w:color w:val="000000"/>
          <w:sz w:val="22"/>
          <w:szCs w:val="22"/>
        </w:rPr>
        <w:t>passando de 231 mil pacientes (2009) para 455 mil (2015)</w:t>
      </w:r>
    </w:p>
    <w:p w:rsidR="00291690" w:rsidRPr="009D76A3" w:rsidRDefault="00291690">
      <w:pPr>
        <w:pStyle w:val="Ttulo2"/>
        <w:shd w:val="clear" w:color="auto" w:fill="FFFFFF"/>
        <w:spacing w:before="0" w:beforeAutospacing="0" w:after="0" w:afterAutospacing="0"/>
        <w:ind w:left="720"/>
        <w:jc w:val="both"/>
        <w:rPr>
          <w:rFonts w:asciiTheme="minorHAnsi" w:eastAsia="Times New Roman" w:hAnsiTheme="minorHAnsi"/>
          <w:b w:val="0"/>
          <w:sz w:val="22"/>
          <w:szCs w:val="22"/>
        </w:rPr>
        <w:pPrChange w:id="48" w:author="Salete Saionara Santos Barbosa - ASCOM" w:date="2018-12-17T18:10:00Z">
          <w:pPr>
            <w:pStyle w:val="Ttulo2"/>
            <w:numPr>
              <w:numId w:val="39"/>
            </w:numPr>
            <w:shd w:val="clear" w:color="auto" w:fill="FFFFFF"/>
            <w:spacing w:before="0" w:beforeAutospacing="0" w:after="0" w:afterAutospacing="0"/>
            <w:ind w:left="720" w:hanging="360"/>
            <w:jc w:val="both"/>
          </w:pPr>
        </w:pPrChange>
      </w:pPr>
    </w:p>
    <w:p w:rsidR="00507853" w:rsidRPr="009D76A3" w:rsidRDefault="00507853" w:rsidP="005F12B7">
      <w:pPr>
        <w:pStyle w:val="Ttulo2"/>
        <w:shd w:val="clear" w:color="auto" w:fill="FFFFFF"/>
        <w:spacing w:before="0" w:beforeAutospacing="0" w:after="0" w:afterAutospacing="0"/>
        <w:jc w:val="both"/>
        <w:rPr>
          <w:rFonts w:asciiTheme="minorHAnsi" w:eastAsia="Times New Roman" w:hAnsiTheme="minorHAnsi"/>
          <w:b w:val="0"/>
          <w:sz w:val="22"/>
          <w:szCs w:val="22"/>
        </w:rPr>
      </w:pPr>
    </w:p>
    <w:p w:rsidR="00507853" w:rsidRPr="005F12B7" w:rsidRDefault="00507853" w:rsidP="005F12B7">
      <w:pPr>
        <w:pStyle w:val="Ttulo2"/>
        <w:shd w:val="clear" w:color="auto" w:fill="FFFFFF"/>
        <w:spacing w:before="0" w:beforeAutospacing="0" w:after="0" w:afterAutospacing="0"/>
        <w:jc w:val="both"/>
        <w:rPr>
          <w:rStyle w:val="Forte"/>
          <w:rFonts w:asciiTheme="minorHAnsi" w:hAnsiTheme="minorHAnsi"/>
          <w:color w:val="666666"/>
          <w:sz w:val="22"/>
          <w:szCs w:val="22"/>
        </w:rPr>
      </w:pPr>
      <w:r w:rsidRPr="005F12B7">
        <w:rPr>
          <w:rStyle w:val="Forte"/>
          <w:rFonts w:asciiTheme="minorHAnsi" w:hAnsiTheme="minorHAnsi"/>
          <w:color w:val="666666"/>
          <w:sz w:val="22"/>
          <w:szCs w:val="22"/>
        </w:rPr>
        <w:t>2014</w:t>
      </w:r>
    </w:p>
    <w:p w:rsidR="00507853" w:rsidRPr="005F12B7" w:rsidRDefault="00507853" w:rsidP="005F12B7">
      <w:pPr>
        <w:numPr>
          <w:ilvl w:val="0"/>
          <w:numId w:val="1"/>
        </w:numPr>
        <w:shd w:val="clear" w:color="auto" w:fill="FFFFFF"/>
        <w:jc w:val="both"/>
        <w:rPr>
          <w:rFonts w:asciiTheme="minorHAnsi" w:hAnsiTheme="minorHAnsi"/>
        </w:rPr>
      </w:pPr>
      <w:r w:rsidRPr="005F12B7">
        <w:rPr>
          <w:rFonts w:asciiTheme="minorHAnsi" w:hAnsiTheme="minorHAnsi"/>
          <w:color w:val="333333"/>
        </w:rPr>
        <w:t>Tratamento universal para as pessoas vivendo com HIV</w:t>
      </w:r>
      <w:ins w:id="49" w:author="João Geraldo da Silva Netto - CAT" w:date="2018-11-30T17:56:00Z">
        <w:r w:rsidR="00AA5D1C">
          <w:rPr>
            <w:rFonts w:asciiTheme="minorHAnsi" w:hAnsiTheme="minorHAnsi"/>
            <w:color w:val="333333"/>
          </w:rPr>
          <w:t xml:space="preserve"> (PVHIV)</w:t>
        </w:r>
      </w:ins>
      <w:r w:rsidRPr="005F12B7">
        <w:rPr>
          <w:rFonts w:asciiTheme="minorHAnsi" w:hAnsiTheme="minorHAnsi"/>
          <w:color w:val="333333"/>
        </w:rPr>
        <w:t xml:space="preserve">. Antes, o tratamento era somente iniciado quando o paciente apresentava </w:t>
      </w:r>
      <w:ins w:id="50" w:author="João Geraldo da Silva Netto - CAT" w:date="2018-11-30T17:56:00Z">
        <w:r w:rsidR="00AA5D1C">
          <w:rPr>
            <w:rFonts w:asciiTheme="minorHAnsi" w:hAnsiTheme="minorHAnsi"/>
            <w:color w:val="333333"/>
          </w:rPr>
          <w:t>queda na imunidade</w:t>
        </w:r>
      </w:ins>
      <w:del w:id="51" w:author="João Geraldo da Silva Netto - CAT" w:date="2018-11-30T17:56:00Z">
        <w:r w:rsidRPr="005F12B7" w:rsidDel="00AA5D1C">
          <w:rPr>
            <w:rFonts w:asciiTheme="minorHAnsi" w:hAnsiTheme="minorHAnsi"/>
            <w:color w:val="333333"/>
          </w:rPr>
          <w:delText>um determinado número de linfócitos T-CD4</w:delText>
        </w:r>
      </w:del>
    </w:p>
    <w:p w:rsidR="00507853" w:rsidRPr="005F12B7" w:rsidRDefault="00507853" w:rsidP="005F12B7">
      <w:pPr>
        <w:numPr>
          <w:ilvl w:val="0"/>
          <w:numId w:val="1"/>
        </w:numPr>
        <w:shd w:val="clear" w:color="auto" w:fill="FFFFFF"/>
        <w:jc w:val="both"/>
        <w:rPr>
          <w:rFonts w:asciiTheme="minorHAnsi" w:hAnsiTheme="minorHAnsi"/>
        </w:rPr>
      </w:pPr>
      <w:r w:rsidRPr="005F12B7">
        <w:rPr>
          <w:rFonts w:asciiTheme="minorHAnsi" w:hAnsiTheme="minorHAnsi"/>
        </w:rPr>
        <w:t>Tratamento contra HIV com antirretrovirais cresce 30%. Nº de pessoas que iniciaram tratamento subiu de 57 mil para 74 mil.</w:t>
      </w:r>
    </w:p>
    <w:p w:rsidR="00507853" w:rsidRPr="005F12B7" w:rsidRDefault="00507853" w:rsidP="005F12B7">
      <w:pPr>
        <w:numPr>
          <w:ilvl w:val="0"/>
          <w:numId w:val="1"/>
        </w:numPr>
        <w:shd w:val="clear" w:color="auto" w:fill="FFFFFF"/>
        <w:jc w:val="both"/>
        <w:rPr>
          <w:rFonts w:asciiTheme="minorHAnsi" w:hAnsiTheme="minorHAnsi"/>
        </w:rPr>
      </w:pPr>
      <w:r w:rsidRPr="005F12B7">
        <w:rPr>
          <w:rFonts w:asciiTheme="minorHAnsi" w:hAnsiTheme="minorHAnsi"/>
        </w:rPr>
        <w:t>Taxa de mortalidade de pacientes com a doença caiu 15,6% desde 2003.</w:t>
      </w:r>
    </w:p>
    <w:p w:rsidR="00507853" w:rsidRPr="005F12B7" w:rsidRDefault="00507853" w:rsidP="005F12B7">
      <w:pPr>
        <w:numPr>
          <w:ilvl w:val="0"/>
          <w:numId w:val="1"/>
        </w:numPr>
        <w:shd w:val="clear" w:color="auto" w:fill="FFFFFF"/>
        <w:jc w:val="both"/>
        <w:rPr>
          <w:rFonts w:asciiTheme="minorHAnsi" w:hAnsiTheme="minorHAnsi"/>
        </w:rPr>
      </w:pPr>
      <w:r w:rsidRPr="005F12B7">
        <w:rPr>
          <w:rFonts w:asciiTheme="minorHAnsi" w:hAnsiTheme="minorHAnsi" w:cs="Arial"/>
          <w:color w:val="333333"/>
          <w:spacing w:val="-5"/>
          <w:shd w:val="clear" w:color="auto" w:fill="FFFFFF"/>
        </w:rPr>
        <w:t>Ampliação da testagem de HIV em populações</w:t>
      </w:r>
      <w:ins w:id="52" w:author="João Geraldo da Silva Netto - CAT" w:date="2018-11-30T17:57:00Z">
        <w:r w:rsidR="00AA5D1C">
          <w:rPr>
            <w:rFonts w:asciiTheme="minorHAnsi" w:hAnsiTheme="minorHAnsi" w:cs="Arial"/>
            <w:color w:val="333333"/>
            <w:spacing w:val="-5"/>
            <w:shd w:val="clear" w:color="auto" w:fill="FFFFFF"/>
          </w:rPr>
          <w:t>-</w:t>
        </w:r>
      </w:ins>
      <w:del w:id="53" w:author="João Geraldo da Silva Netto - CAT" w:date="2018-11-30T17:57:00Z">
        <w:r w:rsidRPr="005F12B7" w:rsidDel="00AA5D1C">
          <w:rPr>
            <w:rFonts w:asciiTheme="minorHAnsi" w:hAnsiTheme="minorHAnsi" w:cs="Arial"/>
            <w:color w:val="333333"/>
            <w:spacing w:val="-5"/>
            <w:shd w:val="clear" w:color="auto" w:fill="FFFFFF"/>
          </w:rPr>
          <w:delText xml:space="preserve"> </w:delText>
        </w:r>
      </w:del>
      <w:r w:rsidRPr="005F12B7">
        <w:rPr>
          <w:rFonts w:asciiTheme="minorHAnsi" w:hAnsiTheme="minorHAnsi" w:cs="Arial"/>
          <w:color w:val="333333"/>
          <w:spacing w:val="-5"/>
          <w:shd w:val="clear" w:color="auto" w:fill="FFFFFF"/>
        </w:rPr>
        <w:t>chaves</w:t>
      </w:r>
      <w:ins w:id="54" w:author="João Geraldo da Silva Netto - CAT" w:date="2018-11-30T17:57:00Z">
        <w:r w:rsidR="00AA5D1C">
          <w:rPr>
            <w:rFonts w:asciiTheme="minorHAnsi" w:hAnsiTheme="minorHAnsi" w:cs="Arial"/>
            <w:color w:val="333333"/>
            <w:spacing w:val="-5"/>
            <w:shd w:val="clear" w:color="auto" w:fill="FFFFFF"/>
          </w:rPr>
          <w:t xml:space="preserve"> por </w:t>
        </w:r>
      </w:ins>
      <w:ins w:id="55" w:author="João Geraldo da Silva Netto - CAT" w:date="2018-11-30T17:58:00Z">
        <w:r w:rsidR="00AA5D1C">
          <w:rPr>
            <w:rFonts w:asciiTheme="minorHAnsi" w:hAnsiTheme="minorHAnsi" w:cs="Arial"/>
            <w:color w:val="333333"/>
            <w:spacing w:val="-5"/>
            <w:shd w:val="clear" w:color="auto" w:fill="FFFFFF"/>
          </w:rPr>
          <w:t>meio do</w:t>
        </w:r>
      </w:ins>
      <w:ins w:id="56" w:author="João Geraldo da Silva Netto - CAT" w:date="2018-11-30T17:57:00Z">
        <w:r w:rsidR="00AA5D1C">
          <w:rPr>
            <w:rFonts w:asciiTheme="minorHAnsi" w:hAnsiTheme="minorHAnsi" w:cs="Arial"/>
            <w:color w:val="333333"/>
            <w:spacing w:val="-5"/>
            <w:shd w:val="clear" w:color="auto" w:fill="FFFFFF"/>
          </w:rPr>
          <w:t xml:space="preserve"> projeto Viva Melhor Sabendo</w:t>
        </w:r>
      </w:ins>
      <w:del w:id="57" w:author="João Geraldo da Silva Netto - CAT" w:date="2018-11-30T17:57:00Z">
        <w:r w:rsidRPr="005F12B7" w:rsidDel="00AA5D1C">
          <w:rPr>
            <w:rFonts w:asciiTheme="minorHAnsi" w:hAnsiTheme="minorHAnsi" w:cs="Arial"/>
            <w:color w:val="333333"/>
            <w:spacing w:val="-5"/>
            <w:shd w:val="clear" w:color="auto" w:fill="FFFFFF"/>
          </w:rPr>
          <w:delText>, com acesso a medicamentos e a incorporação de novas formulações</w:delText>
        </w:r>
      </w:del>
      <w:r w:rsidRPr="005F12B7">
        <w:rPr>
          <w:rFonts w:asciiTheme="minorHAnsi" w:hAnsiTheme="minorHAnsi" w:cs="Arial"/>
          <w:color w:val="333333"/>
          <w:spacing w:val="-5"/>
          <w:shd w:val="clear" w:color="auto" w:fill="FFFFFF"/>
        </w:rPr>
        <w:t>.</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2013</w:t>
      </w:r>
    </w:p>
    <w:p w:rsidR="00507853" w:rsidRPr="005F12B7" w:rsidRDefault="00507853" w:rsidP="005F12B7">
      <w:pPr>
        <w:numPr>
          <w:ilvl w:val="0"/>
          <w:numId w:val="2"/>
        </w:numPr>
        <w:shd w:val="clear" w:color="auto" w:fill="FFFFFF"/>
        <w:ind w:left="450"/>
        <w:jc w:val="both"/>
        <w:rPr>
          <w:rFonts w:asciiTheme="minorHAnsi" w:hAnsiTheme="minorHAnsi"/>
        </w:rPr>
      </w:pPr>
      <w:r w:rsidRPr="005F12B7">
        <w:rPr>
          <w:rFonts w:asciiTheme="minorHAnsi" w:hAnsiTheme="minorHAnsi"/>
          <w:color w:val="666666"/>
        </w:rPr>
        <w:t>Anúncio do "3 em 1", unindo as drogas Lamivudina, Tenofovir e Efavirenz em um único comprimido;</w:t>
      </w:r>
    </w:p>
    <w:p w:rsidR="00507853" w:rsidRPr="005F12B7" w:rsidRDefault="00507853" w:rsidP="005F12B7">
      <w:pPr>
        <w:numPr>
          <w:ilvl w:val="0"/>
          <w:numId w:val="2"/>
        </w:numPr>
        <w:shd w:val="clear" w:color="auto" w:fill="FFFFFF"/>
        <w:ind w:left="450"/>
        <w:jc w:val="both"/>
        <w:rPr>
          <w:rFonts w:asciiTheme="minorHAnsi" w:hAnsiTheme="minorHAnsi"/>
        </w:rPr>
      </w:pPr>
      <w:r w:rsidRPr="005F12B7">
        <w:rPr>
          <w:rFonts w:asciiTheme="minorHAnsi" w:hAnsiTheme="minorHAnsi"/>
          <w:color w:val="666666"/>
        </w:rPr>
        <w:t>Política de tratamento como prevenção do HIV é adotada no país;</w:t>
      </w:r>
    </w:p>
    <w:p w:rsidR="00507853" w:rsidRPr="005F12B7" w:rsidDel="00AA5D1C" w:rsidRDefault="00507853" w:rsidP="005F12B7">
      <w:pPr>
        <w:numPr>
          <w:ilvl w:val="0"/>
          <w:numId w:val="2"/>
        </w:numPr>
        <w:shd w:val="clear" w:color="auto" w:fill="FFFFFF"/>
        <w:ind w:left="450"/>
        <w:jc w:val="both"/>
        <w:rPr>
          <w:del w:id="58" w:author="João Geraldo da Silva Netto - CAT" w:date="2018-11-30T17:59:00Z"/>
          <w:rFonts w:asciiTheme="minorHAnsi" w:hAnsiTheme="minorHAnsi"/>
        </w:rPr>
      </w:pPr>
      <w:del w:id="59" w:author="João Geraldo da Silva Netto - CAT" w:date="2018-11-30T17:59:00Z">
        <w:r w:rsidRPr="005F12B7" w:rsidDel="00AA5D1C">
          <w:rPr>
            <w:rFonts w:asciiTheme="minorHAnsi" w:hAnsiTheme="minorHAnsi"/>
            <w:color w:val="666666"/>
          </w:rPr>
          <w:delText>Início de um protocolo de tratamento, substituindo o consenso médico;</w:delText>
        </w:r>
      </w:del>
    </w:p>
    <w:p w:rsidR="00507853" w:rsidRPr="005F12B7" w:rsidRDefault="00507853" w:rsidP="005F12B7">
      <w:pPr>
        <w:numPr>
          <w:ilvl w:val="0"/>
          <w:numId w:val="2"/>
        </w:numPr>
        <w:shd w:val="clear" w:color="auto" w:fill="FFFFFF"/>
        <w:ind w:left="450"/>
        <w:jc w:val="both"/>
        <w:rPr>
          <w:rFonts w:asciiTheme="minorHAnsi" w:hAnsiTheme="minorHAnsi"/>
        </w:rPr>
      </w:pPr>
      <w:r w:rsidRPr="005F12B7">
        <w:rPr>
          <w:rFonts w:asciiTheme="minorHAnsi" w:hAnsiTheme="minorHAnsi"/>
          <w:color w:val="666666"/>
        </w:rPr>
        <w:t>O uso dos medicamentos antirretrovirais é indicado para qualquer fase da doença;</w:t>
      </w:r>
    </w:p>
    <w:p w:rsidR="00507853" w:rsidRPr="005F12B7" w:rsidDel="00AA5D1C" w:rsidRDefault="00507853" w:rsidP="005F12B7">
      <w:pPr>
        <w:numPr>
          <w:ilvl w:val="0"/>
          <w:numId w:val="2"/>
        </w:numPr>
        <w:shd w:val="clear" w:color="auto" w:fill="FFFFFF"/>
        <w:ind w:left="450"/>
        <w:jc w:val="both"/>
        <w:rPr>
          <w:del w:id="60" w:author="João Geraldo da Silva Netto - CAT" w:date="2018-11-30T17:59:00Z"/>
          <w:rFonts w:asciiTheme="minorHAnsi" w:hAnsiTheme="minorHAnsi"/>
        </w:rPr>
      </w:pPr>
      <w:del w:id="61" w:author="João Geraldo da Silva Netto - CAT" w:date="2018-11-30T17:59:00Z">
        <w:r w:rsidRPr="005F12B7" w:rsidDel="00AA5D1C">
          <w:rPr>
            <w:rFonts w:asciiTheme="minorHAnsi" w:hAnsiTheme="minorHAnsi"/>
            <w:color w:val="666666"/>
          </w:rPr>
          <w:delText>Teste rápido através do fluído oral é anunciado para venda em farmácia;</w:delText>
        </w:r>
      </w:del>
    </w:p>
    <w:p w:rsidR="00507853" w:rsidRPr="005F12B7" w:rsidRDefault="00507853" w:rsidP="005F12B7">
      <w:pPr>
        <w:numPr>
          <w:ilvl w:val="0"/>
          <w:numId w:val="2"/>
        </w:numPr>
        <w:shd w:val="clear" w:color="auto" w:fill="FFFFFF"/>
        <w:ind w:left="450"/>
        <w:jc w:val="both"/>
        <w:rPr>
          <w:rFonts w:asciiTheme="minorHAnsi" w:hAnsiTheme="minorHAnsi"/>
        </w:rPr>
      </w:pPr>
      <w:r w:rsidRPr="005F12B7">
        <w:rPr>
          <w:rFonts w:asciiTheme="minorHAnsi" w:hAnsiTheme="minorHAnsi"/>
          <w:color w:val="666666"/>
        </w:rPr>
        <w:t>Organizações não governamentais são capacitadas para a aplicação do novo teste rápido através do fluído oral em populações chave.</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2012</w:t>
      </w:r>
    </w:p>
    <w:p w:rsidR="00507853" w:rsidRPr="005F12B7" w:rsidRDefault="00507853" w:rsidP="005F12B7">
      <w:pPr>
        <w:numPr>
          <w:ilvl w:val="0"/>
          <w:numId w:val="3"/>
        </w:numPr>
        <w:shd w:val="clear" w:color="auto" w:fill="FFFFFF"/>
        <w:ind w:left="450"/>
        <w:jc w:val="both"/>
        <w:rPr>
          <w:rFonts w:asciiTheme="minorHAnsi" w:hAnsiTheme="minorHAnsi"/>
        </w:rPr>
      </w:pPr>
      <w:r w:rsidRPr="005F12B7">
        <w:rPr>
          <w:rFonts w:asciiTheme="minorHAnsi" w:hAnsiTheme="minorHAnsi"/>
          <w:color w:val="666666"/>
        </w:rPr>
        <w:t>Ampliação do uso precoce de antirretrovirais CD4 igual ou menos que 350células/mm³.</w:t>
      </w:r>
    </w:p>
    <w:p w:rsidR="00507853" w:rsidRPr="005F12B7" w:rsidRDefault="00507853" w:rsidP="005F12B7">
      <w:pPr>
        <w:numPr>
          <w:ilvl w:val="0"/>
          <w:numId w:val="3"/>
        </w:numPr>
        <w:shd w:val="clear" w:color="auto" w:fill="FFFFFF"/>
        <w:ind w:left="450"/>
        <w:jc w:val="both"/>
        <w:rPr>
          <w:rFonts w:asciiTheme="minorHAnsi" w:hAnsiTheme="minorHAnsi"/>
        </w:rPr>
      </w:pPr>
      <w:r w:rsidRPr="005F12B7">
        <w:rPr>
          <w:rFonts w:asciiTheme="minorHAnsi" w:hAnsiTheme="minorHAnsi"/>
          <w:color w:val="666666"/>
        </w:rPr>
        <w:t xml:space="preserve">Ministério da Saúde inclui a possibilidade de antecipação do início do tratamento entre parceiros sexuais fixos </w:t>
      </w:r>
      <w:proofErr w:type="spellStart"/>
      <w:r w:rsidRPr="005F12B7">
        <w:rPr>
          <w:rFonts w:asciiTheme="minorHAnsi" w:hAnsiTheme="minorHAnsi"/>
          <w:color w:val="666666"/>
        </w:rPr>
        <w:t>sorodiscordantes</w:t>
      </w:r>
      <w:proofErr w:type="spellEnd"/>
      <w:r w:rsidRPr="005F12B7">
        <w:rPr>
          <w:rFonts w:asciiTheme="minorHAnsi" w:hAnsiTheme="minorHAnsi"/>
          <w:color w:val="666666"/>
        </w:rPr>
        <w:t>.</w:t>
      </w:r>
    </w:p>
    <w:p w:rsidR="00507853" w:rsidRPr="005F12B7" w:rsidDel="00AA5D1C" w:rsidRDefault="00507853" w:rsidP="005F12B7">
      <w:pPr>
        <w:numPr>
          <w:ilvl w:val="0"/>
          <w:numId w:val="3"/>
        </w:numPr>
        <w:shd w:val="clear" w:color="auto" w:fill="FFFFFF"/>
        <w:ind w:left="450"/>
        <w:jc w:val="both"/>
        <w:rPr>
          <w:del w:id="62" w:author="João Geraldo da Silva Netto - CAT" w:date="2018-11-30T18:00:00Z"/>
          <w:rFonts w:asciiTheme="minorHAnsi" w:hAnsiTheme="minorHAnsi"/>
        </w:rPr>
      </w:pPr>
      <w:del w:id="63" w:author="João Geraldo da Silva Netto - CAT" w:date="2018-11-30T18:00:00Z">
        <w:r w:rsidRPr="005F12B7" w:rsidDel="00AA5D1C">
          <w:rPr>
            <w:rFonts w:asciiTheme="minorHAnsi" w:hAnsiTheme="minorHAnsi"/>
            <w:color w:val="666666"/>
          </w:rPr>
          <w:delText>Telaprevir e Boceprevir são incluídos na lista de inibidores de protease para o tratamento de hepatite C.</w:delText>
        </w:r>
      </w:del>
    </w:p>
    <w:p w:rsidR="00507853" w:rsidRPr="005F12B7" w:rsidDel="00AA5D1C" w:rsidRDefault="00507853" w:rsidP="005F12B7">
      <w:pPr>
        <w:numPr>
          <w:ilvl w:val="0"/>
          <w:numId w:val="3"/>
        </w:numPr>
        <w:shd w:val="clear" w:color="auto" w:fill="FFFFFF"/>
        <w:ind w:left="450"/>
        <w:jc w:val="both"/>
        <w:rPr>
          <w:del w:id="64" w:author="João Geraldo da Silva Netto - CAT" w:date="2018-11-30T18:00:00Z"/>
          <w:rFonts w:asciiTheme="minorHAnsi" w:hAnsiTheme="minorHAnsi"/>
        </w:rPr>
      </w:pPr>
      <w:del w:id="65" w:author="João Geraldo da Silva Netto - CAT" w:date="2018-11-30T18:00:00Z">
        <w:r w:rsidRPr="005F12B7" w:rsidDel="00AA5D1C">
          <w:rPr>
            <w:rFonts w:asciiTheme="minorHAnsi" w:hAnsiTheme="minorHAnsi"/>
            <w:color w:val="666666"/>
          </w:rPr>
          <w:delText>Nevirapina é ministrada em recém-nascidos expostos ao HIV.</w:delText>
        </w:r>
      </w:del>
    </w:p>
    <w:p w:rsidR="00507853" w:rsidRPr="005F12B7" w:rsidDel="00AA5D1C" w:rsidRDefault="00507853" w:rsidP="005F12B7">
      <w:pPr>
        <w:numPr>
          <w:ilvl w:val="0"/>
          <w:numId w:val="3"/>
        </w:numPr>
        <w:shd w:val="clear" w:color="auto" w:fill="FFFFFF"/>
        <w:ind w:left="450"/>
        <w:jc w:val="both"/>
        <w:rPr>
          <w:del w:id="66" w:author="João Geraldo da Silva Netto - CAT" w:date="2018-11-30T18:00:00Z"/>
          <w:rFonts w:asciiTheme="minorHAnsi" w:hAnsiTheme="minorHAnsi"/>
        </w:rPr>
      </w:pPr>
      <w:del w:id="67" w:author="João Geraldo da Silva Netto - CAT" w:date="2018-11-30T18:00:00Z">
        <w:r w:rsidRPr="005F12B7" w:rsidDel="00AA5D1C">
          <w:rPr>
            <w:rFonts w:asciiTheme="minorHAnsi" w:hAnsiTheme="minorHAnsi"/>
            <w:color w:val="666666"/>
          </w:rPr>
          <w:delText>337 milhões de unidades de preservativos masculinos são distribuídos</w:delText>
        </w:r>
      </w:del>
    </w:p>
    <w:p w:rsidR="00507853" w:rsidRPr="005F12B7" w:rsidRDefault="00507853" w:rsidP="005F12B7">
      <w:pPr>
        <w:numPr>
          <w:ilvl w:val="0"/>
          <w:numId w:val="3"/>
        </w:numPr>
        <w:shd w:val="clear" w:color="auto" w:fill="FFFFFF"/>
        <w:ind w:left="450"/>
        <w:jc w:val="both"/>
        <w:rPr>
          <w:rFonts w:asciiTheme="minorHAnsi" w:hAnsiTheme="minorHAnsi"/>
        </w:rPr>
      </w:pPr>
      <w:del w:id="68" w:author="João Geraldo da Silva Netto - CAT" w:date="2018-11-30T18:01:00Z">
        <w:r w:rsidRPr="005F12B7" w:rsidDel="00AA5D1C">
          <w:rPr>
            <w:rFonts w:asciiTheme="minorHAnsi" w:hAnsiTheme="minorHAnsi"/>
            <w:color w:val="666666"/>
          </w:rPr>
          <w:delText>O governo brasileiro renova por cinco anos a licença compulsória do Efavirenz</w:delText>
        </w:r>
      </w:del>
    </w:p>
    <w:p w:rsidR="00507853" w:rsidRPr="005F12B7" w:rsidRDefault="00507853" w:rsidP="005F12B7">
      <w:pPr>
        <w:numPr>
          <w:ilvl w:val="0"/>
          <w:numId w:val="3"/>
        </w:numPr>
        <w:shd w:val="clear" w:color="auto" w:fill="FFFFFF"/>
        <w:ind w:left="450"/>
        <w:jc w:val="both"/>
        <w:rPr>
          <w:rFonts w:asciiTheme="minorHAnsi" w:hAnsiTheme="minorHAnsi"/>
        </w:rPr>
      </w:pPr>
      <w:del w:id="69" w:author="João Geraldo da Silva Netto - CAT" w:date="2018-11-30T18:01:00Z">
        <w:r w:rsidRPr="005F12B7" w:rsidDel="00AA5D1C">
          <w:rPr>
            <w:rFonts w:asciiTheme="minorHAnsi" w:hAnsiTheme="minorHAnsi"/>
            <w:color w:val="666666"/>
          </w:rPr>
          <w:delText> Brasil e governo de Moçambique inauguram a primeira fábrica de medicamentos antirretrovirais no país africano.</w:delText>
        </w:r>
      </w:del>
    </w:p>
    <w:p w:rsidR="00507853" w:rsidRPr="005F12B7" w:rsidDel="00AA5D1C" w:rsidRDefault="00507853" w:rsidP="005F12B7">
      <w:pPr>
        <w:numPr>
          <w:ilvl w:val="0"/>
          <w:numId w:val="3"/>
        </w:numPr>
        <w:shd w:val="clear" w:color="auto" w:fill="FFFFFF"/>
        <w:ind w:left="450"/>
        <w:jc w:val="both"/>
        <w:rPr>
          <w:del w:id="70" w:author="João Geraldo da Silva Netto - CAT" w:date="2018-11-30T18:01:00Z"/>
          <w:rFonts w:asciiTheme="minorHAnsi" w:hAnsiTheme="minorHAnsi"/>
        </w:rPr>
      </w:pPr>
      <w:del w:id="71" w:author="João Geraldo da Silva Netto - CAT" w:date="2018-11-30T18:01:00Z">
        <w:r w:rsidRPr="005F12B7" w:rsidDel="00AA5D1C">
          <w:rPr>
            <w:rFonts w:asciiTheme="minorHAnsi" w:hAnsiTheme="minorHAnsi"/>
            <w:color w:val="666666"/>
          </w:rPr>
          <w:delText>Ações de enfrentamento às hepatites virais têm verba específica.</w:delText>
        </w:r>
      </w:del>
    </w:p>
    <w:p w:rsidR="00D62992" w:rsidRDefault="00D62992" w:rsidP="005F12B7">
      <w:pPr>
        <w:pStyle w:val="NormalWeb"/>
        <w:shd w:val="clear" w:color="auto" w:fill="FFFFFF"/>
        <w:spacing w:before="0" w:beforeAutospacing="0" w:after="0" w:afterAutospacing="0"/>
        <w:jc w:val="both"/>
        <w:rPr>
          <w:ins w:id="72" w:author="Salete Saionara Santos Barbosa - ASCOM" w:date="2018-12-17T17:03:00Z"/>
          <w:rStyle w:val="Forte"/>
          <w:rFonts w:asciiTheme="minorHAnsi" w:hAnsiTheme="minorHAnsi"/>
          <w:b w:val="0"/>
          <w:color w:val="666666"/>
          <w:sz w:val="22"/>
          <w:szCs w:val="22"/>
        </w:rPr>
      </w:pP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2011</w:t>
      </w:r>
    </w:p>
    <w:p w:rsidR="00770E22" w:rsidRPr="005F12B7" w:rsidRDefault="00770E22" w:rsidP="00770E22">
      <w:pPr>
        <w:numPr>
          <w:ilvl w:val="0"/>
          <w:numId w:val="4"/>
        </w:numPr>
        <w:shd w:val="clear" w:color="auto" w:fill="FFFFFF"/>
        <w:ind w:left="450"/>
        <w:jc w:val="both"/>
        <w:rPr>
          <w:moveTo w:id="73" w:author="Salete Saionara Santos Barbosa - ASCOM" w:date="2018-12-17T17:14:00Z"/>
          <w:rFonts w:asciiTheme="minorHAnsi" w:hAnsiTheme="minorHAnsi"/>
        </w:rPr>
      </w:pPr>
      <w:moveToRangeStart w:id="74" w:author="Salete Saionara Santos Barbosa - ASCOM" w:date="2018-12-17T17:14:00Z" w:name="move532830226"/>
      <w:moveTo w:id="75" w:author="Salete Saionara Santos Barbosa - ASCOM" w:date="2018-12-17T17:14:00Z">
        <w:r w:rsidRPr="005F12B7">
          <w:rPr>
            <w:rFonts w:asciiTheme="minorHAnsi" w:hAnsiTheme="minorHAnsi"/>
            <w:color w:val="666666"/>
          </w:rPr>
          <w:t>Governo brasileiro doará US$ 2 de cada passagem internacional para medicamentos de aids.</w:t>
        </w:r>
      </w:moveTo>
    </w:p>
    <w:moveToRangeEnd w:id="74"/>
    <w:p w:rsidR="00507853" w:rsidRPr="005F12B7" w:rsidDel="0005664C" w:rsidRDefault="00507853" w:rsidP="005F12B7">
      <w:pPr>
        <w:numPr>
          <w:ilvl w:val="0"/>
          <w:numId w:val="4"/>
        </w:numPr>
        <w:shd w:val="clear" w:color="auto" w:fill="FFFFFF"/>
        <w:ind w:left="450"/>
        <w:jc w:val="both"/>
        <w:rPr>
          <w:del w:id="76" w:author="João Geraldo da Silva Netto - CAT" w:date="2018-11-30T18:02:00Z"/>
          <w:rFonts w:asciiTheme="minorHAnsi" w:hAnsiTheme="minorHAnsi"/>
        </w:rPr>
      </w:pPr>
      <w:del w:id="77" w:author="João Geraldo da Silva Netto - CAT" w:date="2018-11-30T18:02:00Z">
        <w:r w:rsidRPr="005F12B7" w:rsidDel="0005664C">
          <w:rPr>
            <w:rFonts w:asciiTheme="minorHAnsi" w:hAnsiTheme="minorHAnsi"/>
            <w:color w:val="666666"/>
          </w:rPr>
          <w:delText>Casas de Apoio de atendimento a adultos com HIV/aids contarão com incentivo financeiro do governo federal destinado ao custeio das ações desenvolvidas com crianças e adolescentes.</w:delText>
        </w:r>
      </w:del>
    </w:p>
    <w:p w:rsidR="00507853" w:rsidRPr="005F12B7" w:rsidDel="0005664C" w:rsidRDefault="00507853" w:rsidP="005F12B7">
      <w:pPr>
        <w:numPr>
          <w:ilvl w:val="0"/>
          <w:numId w:val="4"/>
        </w:numPr>
        <w:shd w:val="clear" w:color="auto" w:fill="FFFFFF"/>
        <w:ind w:left="450"/>
        <w:jc w:val="both"/>
        <w:rPr>
          <w:del w:id="78" w:author="João Geraldo da Silva Netto - CAT" w:date="2018-11-30T18:01:00Z"/>
          <w:rFonts w:asciiTheme="minorHAnsi" w:hAnsiTheme="minorHAnsi"/>
        </w:rPr>
      </w:pPr>
      <w:del w:id="79" w:author="João Geraldo da Silva Netto - CAT" w:date="2018-11-30T18:01:00Z">
        <w:r w:rsidRPr="005F12B7" w:rsidDel="0005664C">
          <w:rPr>
            <w:rFonts w:asciiTheme="minorHAnsi" w:hAnsiTheme="minorHAnsi"/>
            <w:color w:val="666666"/>
          </w:rPr>
          <w:delText>Representantes do Programa Nacional de DST e Aids da Bolívia conhecem estratégia de comunicação e prevenção do Departamento de DST, Aids e Hepatites Virais.</w:delText>
        </w:r>
      </w:del>
    </w:p>
    <w:p w:rsidR="00507853" w:rsidRPr="005F12B7" w:rsidDel="0005664C" w:rsidRDefault="00507853" w:rsidP="005F12B7">
      <w:pPr>
        <w:numPr>
          <w:ilvl w:val="0"/>
          <w:numId w:val="4"/>
        </w:numPr>
        <w:shd w:val="clear" w:color="auto" w:fill="FFFFFF"/>
        <w:ind w:left="450"/>
        <w:jc w:val="both"/>
        <w:rPr>
          <w:del w:id="80" w:author="João Geraldo da Silva Netto - CAT" w:date="2018-11-30T18:01:00Z"/>
          <w:rFonts w:asciiTheme="minorHAnsi" w:hAnsiTheme="minorHAnsi"/>
        </w:rPr>
      </w:pPr>
      <w:del w:id="81" w:author="João Geraldo da Silva Netto - CAT" w:date="2018-11-30T18:01:00Z">
        <w:r w:rsidRPr="005F12B7" w:rsidDel="0005664C">
          <w:rPr>
            <w:rFonts w:asciiTheme="minorHAnsi" w:hAnsiTheme="minorHAnsi"/>
            <w:color w:val="666666"/>
          </w:rPr>
          <w:delText>Ocorre a Reunião de Alto Nível sobre Aids, em Nova Iorque (EUA), para avaliar avanços e obstáculos, na resposta global à epidemia de aids.</w:delText>
        </w:r>
      </w:del>
    </w:p>
    <w:p w:rsidR="00507853" w:rsidRPr="005F12B7" w:rsidDel="00770E22" w:rsidRDefault="00507853" w:rsidP="005F12B7">
      <w:pPr>
        <w:numPr>
          <w:ilvl w:val="0"/>
          <w:numId w:val="4"/>
        </w:numPr>
        <w:shd w:val="clear" w:color="auto" w:fill="FFFFFF"/>
        <w:ind w:left="450"/>
        <w:jc w:val="both"/>
        <w:rPr>
          <w:moveFrom w:id="82" w:author="Salete Saionara Santos Barbosa - ASCOM" w:date="2018-12-17T17:14:00Z"/>
          <w:rFonts w:asciiTheme="minorHAnsi" w:hAnsiTheme="minorHAnsi"/>
        </w:rPr>
      </w:pPr>
      <w:moveFromRangeStart w:id="83" w:author="Salete Saionara Santos Barbosa - ASCOM" w:date="2018-12-17T17:14:00Z" w:name="move532830226"/>
      <w:moveFrom w:id="84" w:author="Salete Saionara Santos Barbosa - ASCOM" w:date="2018-12-17T17:14:00Z">
        <w:r w:rsidRPr="005F12B7" w:rsidDel="00770E22">
          <w:rPr>
            <w:rFonts w:asciiTheme="minorHAnsi" w:hAnsiTheme="minorHAnsi"/>
            <w:color w:val="666666"/>
          </w:rPr>
          <w:t>Governo brasileiro doará US$ 2 de cada passagem internacional para medicamentos de aids.</w:t>
        </w:r>
      </w:moveFrom>
    </w:p>
    <w:moveFromRangeEnd w:id="83"/>
    <w:p w:rsidR="00507853" w:rsidRPr="005F12B7" w:rsidDel="0005664C" w:rsidRDefault="00507853" w:rsidP="005F12B7">
      <w:pPr>
        <w:numPr>
          <w:ilvl w:val="0"/>
          <w:numId w:val="4"/>
        </w:numPr>
        <w:shd w:val="clear" w:color="auto" w:fill="FFFFFF"/>
        <w:ind w:left="450"/>
        <w:jc w:val="both"/>
        <w:rPr>
          <w:del w:id="85" w:author="João Geraldo da Silva Netto - CAT" w:date="2018-11-30T18:02:00Z"/>
          <w:rFonts w:asciiTheme="minorHAnsi" w:hAnsiTheme="minorHAnsi"/>
        </w:rPr>
      </w:pPr>
      <w:del w:id="86" w:author="João Geraldo da Silva Netto - CAT" w:date="2018-11-30T18:02:00Z">
        <w:r w:rsidRPr="005F12B7" w:rsidDel="0005664C">
          <w:rPr>
            <w:rFonts w:asciiTheme="minorHAnsi" w:hAnsiTheme="minorHAnsi"/>
            <w:color w:val="666666"/>
          </w:rPr>
          <w:delText>Campanha mundial Cabeleireiros contra Aids celebra 10 anos com ação solidária.</w:delText>
        </w:r>
      </w:del>
    </w:p>
    <w:p w:rsidR="00507853" w:rsidRPr="005F12B7" w:rsidRDefault="00507853" w:rsidP="005F12B7">
      <w:pPr>
        <w:numPr>
          <w:ilvl w:val="0"/>
          <w:numId w:val="4"/>
        </w:numPr>
        <w:shd w:val="clear" w:color="auto" w:fill="FFFFFF"/>
        <w:ind w:left="450"/>
        <w:jc w:val="both"/>
        <w:rPr>
          <w:rFonts w:asciiTheme="minorHAnsi" w:hAnsiTheme="minorHAnsi"/>
        </w:rPr>
      </w:pPr>
      <w:r w:rsidRPr="005F12B7">
        <w:rPr>
          <w:rFonts w:asciiTheme="minorHAnsi" w:hAnsiTheme="minorHAnsi"/>
          <w:color w:val="666666"/>
        </w:rPr>
        <w:t>Frente Parlamentar Nacional em HIV/Aids e outras DST é relançada no Congresso Nacional com a participação de 192 deputados e senadores.</w:t>
      </w:r>
    </w:p>
    <w:p w:rsidR="00507853" w:rsidRPr="005F12B7" w:rsidRDefault="00507853" w:rsidP="005F12B7">
      <w:pPr>
        <w:numPr>
          <w:ilvl w:val="0"/>
          <w:numId w:val="4"/>
        </w:numPr>
        <w:shd w:val="clear" w:color="auto" w:fill="FFFFFF"/>
        <w:ind w:left="450"/>
        <w:jc w:val="both"/>
        <w:rPr>
          <w:rFonts w:asciiTheme="minorHAnsi" w:hAnsiTheme="minorHAnsi"/>
        </w:rPr>
      </w:pPr>
      <w:r w:rsidRPr="005F12B7">
        <w:rPr>
          <w:rFonts w:asciiTheme="minorHAnsi" w:hAnsiTheme="minorHAnsi"/>
          <w:color w:val="666666"/>
        </w:rPr>
        <w:t xml:space="preserve">Brasil anuncia produção nacional de dois novos medicamentos para aids - </w:t>
      </w:r>
      <w:proofErr w:type="spellStart"/>
      <w:r w:rsidRPr="005F12B7">
        <w:rPr>
          <w:rFonts w:asciiTheme="minorHAnsi" w:hAnsiTheme="minorHAnsi"/>
          <w:color w:val="666666"/>
        </w:rPr>
        <w:t>atazanavir</w:t>
      </w:r>
      <w:proofErr w:type="spellEnd"/>
      <w:r w:rsidRPr="005F12B7">
        <w:rPr>
          <w:rFonts w:asciiTheme="minorHAnsi" w:hAnsiTheme="minorHAnsi"/>
          <w:color w:val="666666"/>
        </w:rPr>
        <w:t xml:space="preserve"> e </w:t>
      </w:r>
      <w:proofErr w:type="spellStart"/>
      <w:r w:rsidRPr="005F12B7">
        <w:rPr>
          <w:rFonts w:asciiTheme="minorHAnsi" w:hAnsiTheme="minorHAnsi"/>
          <w:color w:val="666666"/>
        </w:rPr>
        <w:t>raltegravir</w:t>
      </w:r>
      <w:proofErr w:type="spellEnd"/>
      <w:r w:rsidRPr="005F12B7">
        <w:rPr>
          <w:rFonts w:asciiTheme="minorHAnsi" w:hAnsiTheme="minorHAnsi"/>
          <w:color w:val="666666"/>
        </w:rPr>
        <w:t xml:space="preserve"> -  por meio de Parcerias Público-Privadas e versão genérica do tenofovir, indicado para aids e hepatites.</w:t>
      </w:r>
    </w:p>
    <w:p w:rsidR="00507853" w:rsidRPr="005F12B7" w:rsidDel="0005664C" w:rsidRDefault="00507853" w:rsidP="005F12B7">
      <w:pPr>
        <w:numPr>
          <w:ilvl w:val="0"/>
          <w:numId w:val="4"/>
        </w:numPr>
        <w:shd w:val="clear" w:color="auto" w:fill="FFFFFF"/>
        <w:ind w:left="450"/>
        <w:jc w:val="both"/>
        <w:rPr>
          <w:del w:id="87" w:author="João Geraldo da Silva Netto - CAT" w:date="2018-11-30T18:02:00Z"/>
          <w:rFonts w:asciiTheme="minorHAnsi" w:hAnsiTheme="minorHAnsi"/>
        </w:rPr>
      </w:pPr>
      <w:del w:id="88" w:author="João Geraldo da Silva Netto - CAT" w:date="2018-11-30T18:02:00Z">
        <w:r w:rsidRPr="005F12B7" w:rsidDel="0005664C">
          <w:rPr>
            <w:rFonts w:asciiTheme="minorHAnsi" w:hAnsiTheme="minorHAnsi"/>
            <w:color w:val="666666"/>
          </w:rPr>
          <w:delText>Brasil e França celebram 10 anos em cooperação científica nas áreas de DST, aids e hepatites virai.</w:delText>
        </w:r>
      </w:del>
    </w:p>
    <w:p w:rsidR="00507853" w:rsidRPr="005F12B7" w:rsidDel="0005664C" w:rsidRDefault="00507853" w:rsidP="005F12B7">
      <w:pPr>
        <w:numPr>
          <w:ilvl w:val="0"/>
          <w:numId w:val="4"/>
        </w:numPr>
        <w:shd w:val="clear" w:color="auto" w:fill="FFFFFF"/>
        <w:ind w:left="450"/>
        <w:jc w:val="both"/>
        <w:rPr>
          <w:del w:id="89" w:author="João Geraldo da Silva Netto - CAT" w:date="2018-11-30T18:02:00Z"/>
          <w:rFonts w:asciiTheme="minorHAnsi" w:hAnsiTheme="minorHAnsi"/>
        </w:rPr>
      </w:pPr>
      <w:del w:id="90" w:author="João Geraldo da Silva Netto - CAT" w:date="2018-11-30T18:02:00Z">
        <w:r w:rsidRPr="005F12B7" w:rsidDel="0005664C">
          <w:rPr>
            <w:rFonts w:asciiTheme="minorHAnsi" w:hAnsiTheme="minorHAnsi"/>
            <w:color w:val="666666"/>
          </w:rPr>
          <w:delText>Crianças de 2 a 6 anos podem utilizar o medicamento de resgate Tipranavir.</w:delText>
        </w:r>
      </w:del>
    </w:p>
    <w:p w:rsidR="00507853" w:rsidRPr="005F12B7" w:rsidDel="0005664C" w:rsidRDefault="00507853" w:rsidP="005F12B7">
      <w:pPr>
        <w:numPr>
          <w:ilvl w:val="0"/>
          <w:numId w:val="4"/>
        </w:numPr>
        <w:shd w:val="clear" w:color="auto" w:fill="FFFFFF"/>
        <w:ind w:left="450"/>
        <w:jc w:val="both"/>
        <w:rPr>
          <w:del w:id="91" w:author="João Geraldo da Silva Netto - CAT" w:date="2018-11-30T18:02:00Z"/>
          <w:rFonts w:asciiTheme="minorHAnsi" w:hAnsiTheme="minorHAnsi"/>
        </w:rPr>
      </w:pPr>
      <w:del w:id="92" w:author="João Geraldo da Silva Netto - CAT" w:date="2018-11-30T18:02:00Z">
        <w:r w:rsidRPr="005F12B7" w:rsidDel="0005664C">
          <w:rPr>
            <w:rFonts w:asciiTheme="minorHAnsi" w:hAnsiTheme="minorHAnsi"/>
            <w:color w:val="666666"/>
          </w:rPr>
          <w:delText>Centros de Testagem e Aconselhamento das capitais do Brasil oferecem testes rápidos para hepatites B e C.</w:delText>
        </w:r>
      </w:del>
    </w:p>
    <w:p w:rsidR="00507853" w:rsidRPr="005F12B7" w:rsidDel="0005664C" w:rsidRDefault="00507853" w:rsidP="005F12B7">
      <w:pPr>
        <w:numPr>
          <w:ilvl w:val="0"/>
          <w:numId w:val="4"/>
        </w:numPr>
        <w:shd w:val="clear" w:color="auto" w:fill="FFFFFF"/>
        <w:ind w:left="450"/>
        <w:jc w:val="both"/>
        <w:rPr>
          <w:del w:id="93" w:author="João Geraldo da Silva Netto - CAT" w:date="2018-11-30T18:02:00Z"/>
          <w:rFonts w:asciiTheme="minorHAnsi" w:hAnsiTheme="minorHAnsi"/>
        </w:rPr>
      </w:pPr>
      <w:del w:id="94" w:author="João Geraldo da Silva Netto - CAT" w:date="2018-11-30T18:02:00Z">
        <w:r w:rsidRPr="005F12B7" w:rsidDel="0005664C">
          <w:rPr>
            <w:rFonts w:asciiTheme="minorHAnsi" w:hAnsiTheme="minorHAnsi"/>
            <w:color w:val="666666"/>
          </w:rPr>
          <w:delText>Brasil doa medicamentos retrovirais para gestantes soropositivas de Guiné Bissau.</w:delText>
        </w:r>
      </w:del>
    </w:p>
    <w:p w:rsidR="00507853" w:rsidRPr="005F12B7" w:rsidDel="0005664C" w:rsidRDefault="00507853" w:rsidP="005F12B7">
      <w:pPr>
        <w:numPr>
          <w:ilvl w:val="0"/>
          <w:numId w:val="4"/>
        </w:numPr>
        <w:shd w:val="clear" w:color="auto" w:fill="FFFFFF"/>
        <w:ind w:left="450"/>
        <w:jc w:val="both"/>
        <w:rPr>
          <w:del w:id="95" w:author="João Geraldo da Silva Netto - CAT" w:date="2018-11-30T18:03:00Z"/>
          <w:rFonts w:asciiTheme="minorHAnsi" w:hAnsiTheme="minorHAnsi"/>
        </w:rPr>
      </w:pPr>
      <w:del w:id="96" w:author="João Geraldo da Silva Netto - CAT" w:date="2018-11-30T18:03:00Z">
        <w:r w:rsidRPr="005F12B7" w:rsidDel="0005664C">
          <w:rPr>
            <w:rFonts w:asciiTheme="minorHAnsi" w:hAnsiTheme="minorHAnsi"/>
            <w:color w:val="666666"/>
          </w:rPr>
          <w:delText>Cooperação internacional Rede Laços Sul-Sul é responsável por 100% dos tratamentos com Estavudina, Lamivudina, Nevirapina e Zidovudina, no Paraguai.</w:delText>
        </w:r>
      </w:del>
    </w:p>
    <w:p w:rsidR="00507853" w:rsidRPr="005F12B7" w:rsidRDefault="00507853" w:rsidP="005F12B7">
      <w:pPr>
        <w:numPr>
          <w:ilvl w:val="0"/>
          <w:numId w:val="4"/>
        </w:numPr>
        <w:shd w:val="clear" w:color="auto" w:fill="FFFFFF"/>
        <w:ind w:left="450"/>
        <w:jc w:val="both"/>
        <w:rPr>
          <w:rFonts w:asciiTheme="minorHAnsi" w:hAnsiTheme="minorHAnsi"/>
        </w:rPr>
      </w:pPr>
      <w:r w:rsidRPr="005F12B7">
        <w:rPr>
          <w:rFonts w:asciiTheme="minorHAnsi" w:hAnsiTheme="minorHAnsi"/>
          <w:color w:val="666666"/>
        </w:rPr>
        <w:t xml:space="preserve">PEP sexual </w:t>
      </w:r>
      <w:ins w:id="97" w:author="Salete Saionara Santos Barbosa - ASCOM" w:date="2018-12-17T17:05:00Z">
        <w:r w:rsidR="00D62992">
          <w:rPr>
            <w:rFonts w:asciiTheme="minorHAnsi" w:hAnsiTheme="minorHAnsi"/>
            <w:color w:val="666666"/>
          </w:rPr>
          <w:t xml:space="preserve">- Profilaxia pós-exposição ao vírus HIV </w:t>
        </w:r>
      </w:ins>
      <w:r w:rsidRPr="005F12B7">
        <w:rPr>
          <w:rFonts w:asciiTheme="minorHAnsi" w:hAnsiTheme="minorHAnsi"/>
          <w:color w:val="666666"/>
        </w:rPr>
        <w:t>é introduzida no SUS.</w:t>
      </w:r>
    </w:p>
    <w:p w:rsidR="00D62992" w:rsidRDefault="00D62992" w:rsidP="005F12B7">
      <w:pPr>
        <w:pStyle w:val="NormalWeb"/>
        <w:shd w:val="clear" w:color="auto" w:fill="FFFFFF"/>
        <w:spacing w:before="0" w:beforeAutospacing="0" w:after="0" w:afterAutospacing="0"/>
        <w:jc w:val="both"/>
        <w:rPr>
          <w:ins w:id="98" w:author="Salete Saionara Santos Barbosa - ASCOM" w:date="2018-12-17T17:03:00Z"/>
          <w:rStyle w:val="Forte"/>
          <w:rFonts w:asciiTheme="minorHAnsi" w:hAnsiTheme="minorHAnsi"/>
          <w:b w:val="0"/>
          <w:color w:val="666666"/>
          <w:sz w:val="22"/>
          <w:szCs w:val="22"/>
        </w:rPr>
      </w:pPr>
    </w:p>
    <w:p w:rsidR="00D62992" w:rsidRDefault="00D62992" w:rsidP="005F12B7">
      <w:pPr>
        <w:pStyle w:val="NormalWeb"/>
        <w:shd w:val="clear" w:color="auto" w:fill="FFFFFF"/>
        <w:spacing w:before="0" w:beforeAutospacing="0" w:after="0" w:afterAutospacing="0"/>
        <w:jc w:val="both"/>
        <w:rPr>
          <w:ins w:id="99" w:author="Salete Saionara Santos Barbosa - ASCOM" w:date="2018-12-17T17:03:00Z"/>
          <w:rStyle w:val="Forte"/>
          <w:rFonts w:asciiTheme="minorHAnsi" w:hAnsiTheme="minorHAnsi"/>
          <w:b w:val="0"/>
          <w:color w:val="666666"/>
          <w:sz w:val="22"/>
          <w:szCs w:val="22"/>
        </w:rPr>
      </w:pPr>
    </w:p>
    <w:p w:rsidR="00D62992" w:rsidRDefault="00D62992" w:rsidP="005F12B7">
      <w:pPr>
        <w:pStyle w:val="NormalWeb"/>
        <w:shd w:val="clear" w:color="auto" w:fill="FFFFFF"/>
        <w:spacing w:before="0" w:beforeAutospacing="0" w:after="0" w:afterAutospacing="0"/>
        <w:jc w:val="both"/>
        <w:rPr>
          <w:ins w:id="100" w:author="Salete Saionara Santos Barbosa - ASCOM" w:date="2018-12-17T17:03:00Z"/>
          <w:rStyle w:val="Forte"/>
          <w:rFonts w:asciiTheme="minorHAnsi" w:hAnsiTheme="minorHAnsi"/>
          <w:b w:val="0"/>
          <w:color w:val="666666"/>
          <w:sz w:val="22"/>
          <w:szCs w:val="22"/>
        </w:rPr>
      </w:pPr>
    </w:p>
    <w:p w:rsidR="00D62992" w:rsidRDefault="00D62992" w:rsidP="005F12B7">
      <w:pPr>
        <w:pStyle w:val="NormalWeb"/>
        <w:shd w:val="clear" w:color="auto" w:fill="FFFFFF"/>
        <w:spacing w:before="0" w:beforeAutospacing="0" w:after="0" w:afterAutospacing="0"/>
        <w:jc w:val="both"/>
        <w:rPr>
          <w:ins w:id="101" w:author="Salete Saionara Santos Barbosa - ASCOM" w:date="2018-12-17T17:03:00Z"/>
          <w:rStyle w:val="Forte"/>
          <w:rFonts w:asciiTheme="minorHAnsi" w:hAnsiTheme="minorHAnsi"/>
          <w:b w:val="0"/>
          <w:color w:val="666666"/>
          <w:sz w:val="22"/>
          <w:szCs w:val="22"/>
        </w:rPr>
      </w:pPr>
    </w:p>
    <w:p w:rsidR="00D62992" w:rsidRDefault="00D62992" w:rsidP="005F12B7">
      <w:pPr>
        <w:pStyle w:val="NormalWeb"/>
        <w:shd w:val="clear" w:color="auto" w:fill="FFFFFF"/>
        <w:spacing w:before="0" w:beforeAutospacing="0" w:after="0" w:afterAutospacing="0"/>
        <w:jc w:val="both"/>
        <w:rPr>
          <w:ins w:id="102" w:author="Salete Saionara Santos Barbosa - ASCOM" w:date="2018-12-17T17:03:00Z"/>
          <w:rStyle w:val="Forte"/>
          <w:rFonts w:asciiTheme="minorHAnsi" w:hAnsiTheme="minorHAnsi"/>
          <w:b w:val="0"/>
          <w:color w:val="666666"/>
          <w:sz w:val="22"/>
          <w:szCs w:val="22"/>
        </w:rPr>
      </w:pPr>
    </w:p>
    <w:p w:rsidR="00D62992" w:rsidRDefault="00D62992" w:rsidP="005F12B7">
      <w:pPr>
        <w:pStyle w:val="NormalWeb"/>
        <w:shd w:val="clear" w:color="auto" w:fill="FFFFFF"/>
        <w:spacing w:before="0" w:beforeAutospacing="0" w:after="0" w:afterAutospacing="0"/>
        <w:jc w:val="both"/>
        <w:rPr>
          <w:ins w:id="103" w:author="Salete Saionara Santos Barbosa - ASCOM" w:date="2018-12-17T17:03:00Z"/>
          <w:rStyle w:val="Forte"/>
          <w:rFonts w:asciiTheme="minorHAnsi" w:hAnsiTheme="minorHAnsi"/>
          <w:b w:val="0"/>
          <w:color w:val="666666"/>
          <w:sz w:val="22"/>
          <w:szCs w:val="22"/>
        </w:rPr>
      </w:pPr>
    </w:p>
    <w:p w:rsidR="00D62992" w:rsidRDefault="00D62992" w:rsidP="005F12B7">
      <w:pPr>
        <w:pStyle w:val="NormalWeb"/>
        <w:shd w:val="clear" w:color="auto" w:fill="FFFFFF"/>
        <w:spacing w:before="0" w:beforeAutospacing="0" w:after="0" w:afterAutospacing="0"/>
        <w:jc w:val="both"/>
        <w:rPr>
          <w:ins w:id="104" w:author="Salete Saionara Santos Barbosa - ASCOM" w:date="2018-12-17T17:03:00Z"/>
          <w:rStyle w:val="Forte"/>
          <w:rFonts w:asciiTheme="minorHAnsi" w:hAnsiTheme="minorHAnsi"/>
          <w:b w:val="0"/>
          <w:color w:val="666666"/>
          <w:sz w:val="22"/>
          <w:szCs w:val="22"/>
        </w:rPr>
      </w:pP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2010</w:t>
      </w:r>
    </w:p>
    <w:p w:rsidR="00507853" w:rsidRPr="005F12B7" w:rsidDel="0005664C" w:rsidRDefault="00507853" w:rsidP="005F12B7">
      <w:pPr>
        <w:numPr>
          <w:ilvl w:val="0"/>
          <w:numId w:val="5"/>
        </w:numPr>
        <w:shd w:val="clear" w:color="auto" w:fill="FFFFFF"/>
        <w:ind w:left="450"/>
        <w:jc w:val="both"/>
        <w:rPr>
          <w:del w:id="105" w:author="João Geraldo da Silva Netto - CAT" w:date="2018-11-30T18:03:00Z"/>
          <w:rFonts w:asciiTheme="minorHAnsi" w:hAnsiTheme="minorHAnsi"/>
        </w:rPr>
      </w:pPr>
      <w:del w:id="106" w:author="João Geraldo da Silva Netto - CAT" w:date="2018-11-30T18:03:00Z">
        <w:r w:rsidRPr="005F12B7" w:rsidDel="0005664C">
          <w:rPr>
            <w:rFonts w:asciiTheme="minorHAnsi" w:hAnsiTheme="minorHAnsi"/>
            <w:color w:val="666666"/>
          </w:rPr>
          <w:delText>Realizada a </w:delText>
        </w:r>
        <w:r w:rsidRPr="005F12B7" w:rsidDel="0005664C">
          <w:rPr>
            <w:rStyle w:val="nfase"/>
            <w:rFonts w:asciiTheme="minorHAnsi" w:hAnsiTheme="minorHAnsi"/>
            <w:color w:val="666666"/>
          </w:rPr>
          <w:delText>XVIII Conferência Internacional de Aids</w:delText>
        </w:r>
        <w:r w:rsidRPr="005F12B7" w:rsidDel="0005664C">
          <w:rPr>
            <w:rFonts w:asciiTheme="minorHAnsi" w:hAnsiTheme="minorHAnsi"/>
            <w:color w:val="666666"/>
          </w:rPr>
          <w:delText>, em Viena - Áustria.</w:delText>
        </w:r>
      </w:del>
    </w:p>
    <w:p w:rsidR="00507853" w:rsidRPr="005F12B7" w:rsidDel="0005664C" w:rsidRDefault="00507853" w:rsidP="005F12B7">
      <w:pPr>
        <w:numPr>
          <w:ilvl w:val="0"/>
          <w:numId w:val="5"/>
        </w:numPr>
        <w:shd w:val="clear" w:color="auto" w:fill="FFFFFF"/>
        <w:ind w:left="450"/>
        <w:jc w:val="both"/>
        <w:rPr>
          <w:del w:id="107" w:author="João Geraldo da Silva Netto - CAT" w:date="2018-11-30T18:03:00Z"/>
          <w:rFonts w:asciiTheme="minorHAnsi" w:hAnsiTheme="minorHAnsi"/>
        </w:rPr>
      </w:pPr>
      <w:del w:id="108" w:author="João Geraldo da Silva Netto - CAT" w:date="2018-11-30T18:03:00Z">
        <w:r w:rsidRPr="005F12B7" w:rsidDel="0005664C">
          <w:rPr>
            <w:rFonts w:asciiTheme="minorHAnsi" w:hAnsiTheme="minorHAnsi"/>
            <w:color w:val="666666"/>
          </w:rPr>
          <w:delText>Dirceu Greco assume diretoria do Departamento de DST, Aids e Hepatites Virais.</w:delText>
        </w:r>
      </w:del>
    </w:p>
    <w:p w:rsidR="00D62992" w:rsidRPr="005F12B7" w:rsidRDefault="00D62992" w:rsidP="00D62992">
      <w:pPr>
        <w:numPr>
          <w:ilvl w:val="0"/>
          <w:numId w:val="5"/>
        </w:numPr>
        <w:shd w:val="clear" w:color="auto" w:fill="FFFFFF"/>
        <w:ind w:left="450"/>
        <w:jc w:val="both"/>
        <w:rPr>
          <w:moveTo w:id="109" w:author="Salete Saionara Santos Barbosa - ASCOM" w:date="2018-12-17T17:03:00Z"/>
          <w:rFonts w:asciiTheme="minorHAnsi" w:hAnsiTheme="minorHAnsi"/>
        </w:rPr>
      </w:pPr>
      <w:moveToRangeStart w:id="110" w:author="Salete Saionara Santos Barbosa - ASCOM" w:date="2018-12-17T17:03:00Z" w:name="move532829531"/>
      <w:moveTo w:id="111" w:author="Salete Saionara Santos Barbosa - ASCOM" w:date="2018-12-17T17:03:00Z">
        <w:r w:rsidRPr="005F12B7">
          <w:rPr>
            <w:rFonts w:asciiTheme="minorHAnsi" w:hAnsiTheme="minorHAnsi"/>
            <w:color w:val="666666"/>
          </w:rPr>
          <w:t>Lançada a PCAP 2008 (Pesquisa sobre Comportamento, Atitudes e Práticas Relacionadas às DST e Aids da População Brasileira de 15 a 64 anos de idade). </w:t>
        </w:r>
        <w:r>
          <w:rPr>
            <w:rStyle w:val="Hyperlink"/>
            <w:rFonts w:asciiTheme="minorHAnsi" w:hAnsiTheme="minorHAnsi"/>
            <w:color w:val="990000"/>
          </w:rPr>
          <w:fldChar w:fldCharType="begin"/>
        </w:r>
        <w:r>
          <w:rPr>
            <w:rStyle w:val="Hyperlink"/>
            <w:rFonts w:asciiTheme="minorHAnsi" w:hAnsiTheme="minorHAnsi"/>
            <w:color w:val="990000"/>
          </w:rPr>
          <w:instrText xml:space="preserve"> HYPERLINK "http://www.aids.gov.br/publicacao/pcap-2008" </w:instrText>
        </w:r>
        <w:r>
          <w:rPr>
            <w:rStyle w:val="Hyperlink"/>
            <w:rFonts w:asciiTheme="minorHAnsi" w:hAnsiTheme="minorHAnsi"/>
            <w:color w:val="990000"/>
          </w:rPr>
          <w:fldChar w:fldCharType="separate"/>
        </w:r>
        <w:r w:rsidRPr="005F12B7">
          <w:rPr>
            <w:rStyle w:val="Hyperlink"/>
            <w:rFonts w:asciiTheme="minorHAnsi" w:hAnsiTheme="minorHAnsi"/>
            <w:color w:val="990000"/>
          </w:rPr>
          <w:t>Saiba mais</w:t>
        </w:r>
        <w:r>
          <w:rPr>
            <w:rStyle w:val="Hyperlink"/>
            <w:rFonts w:asciiTheme="minorHAnsi" w:hAnsiTheme="minorHAnsi"/>
            <w:color w:val="990000"/>
          </w:rPr>
          <w:fldChar w:fldCharType="end"/>
        </w:r>
        <w:r w:rsidRPr="005F12B7">
          <w:rPr>
            <w:rFonts w:asciiTheme="minorHAnsi" w:hAnsiTheme="minorHAnsi"/>
            <w:color w:val="666666"/>
          </w:rPr>
          <w:t>.</w:t>
        </w:r>
      </w:moveTo>
    </w:p>
    <w:moveToRangeEnd w:id="110"/>
    <w:p w:rsidR="00507853" w:rsidRPr="005F12B7" w:rsidRDefault="00507853" w:rsidP="005F12B7">
      <w:pPr>
        <w:numPr>
          <w:ilvl w:val="0"/>
          <w:numId w:val="5"/>
        </w:numPr>
        <w:shd w:val="clear" w:color="auto" w:fill="FFFFFF"/>
        <w:ind w:left="450"/>
        <w:jc w:val="both"/>
        <w:rPr>
          <w:rFonts w:asciiTheme="minorHAnsi" w:hAnsiTheme="minorHAnsi"/>
        </w:rPr>
      </w:pPr>
      <w:r w:rsidRPr="005F12B7">
        <w:rPr>
          <w:rFonts w:asciiTheme="minorHAnsi" w:hAnsiTheme="minorHAnsi"/>
          <w:color w:val="666666"/>
        </w:rPr>
        <w:t xml:space="preserve">Governos do Brasil e da África do Sul firmam parceria inédita para distribuir 30 mil camisinhas e </w:t>
      </w:r>
      <w:proofErr w:type="spellStart"/>
      <w:r w:rsidRPr="005F12B7">
        <w:rPr>
          <w:rFonts w:asciiTheme="minorHAnsi" w:hAnsiTheme="minorHAnsi"/>
          <w:color w:val="666666"/>
        </w:rPr>
        <w:t>fôlderes</w:t>
      </w:r>
      <w:proofErr w:type="spellEnd"/>
      <w:r w:rsidRPr="005F12B7">
        <w:rPr>
          <w:rFonts w:asciiTheme="minorHAnsi" w:hAnsiTheme="minorHAnsi"/>
          <w:color w:val="666666"/>
        </w:rPr>
        <w:t xml:space="preserve"> sobre prevenção da aids e outras DST durante a Copa do Mundo de Futebol.</w:t>
      </w:r>
    </w:p>
    <w:p w:rsidR="00507853" w:rsidRPr="005F12B7" w:rsidDel="00D62992" w:rsidRDefault="00507853" w:rsidP="005F12B7">
      <w:pPr>
        <w:numPr>
          <w:ilvl w:val="0"/>
          <w:numId w:val="5"/>
        </w:numPr>
        <w:shd w:val="clear" w:color="auto" w:fill="FFFFFF"/>
        <w:ind w:left="450"/>
        <w:jc w:val="both"/>
        <w:rPr>
          <w:moveFrom w:id="112" w:author="Salete Saionara Santos Barbosa - ASCOM" w:date="2018-12-17T17:03:00Z"/>
          <w:rFonts w:asciiTheme="minorHAnsi" w:hAnsiTheme="minorHAnsi"/>
        </w:rPr>
      </w:pPr>
      <w:moveFromRangeStart w:id="113" w:author="Salete Saionara Santos Barbosa - ASCOM" w:date="2018-12-17T17:03:00Z" w:name="move532829531"/>
      <w:moveFrom w:id="114" w:author="Salete Saionara Santos Barbosa - ASCOM" w:date="2018-12-17T17:03:00Z">
        <w:r w:rsidRPr="005F12B7" w:rsidDel="00D62992">
          <w:rPr>
            <w:rFonts w:asciiTheme="minorHAnsi" w:hAnsiTheme="minorHAnsi"/>
            <w:color w:val="666666"/>
          </w:rPr>
          <w:t>Lançada a PCAP 2008 (Pesquisa sobre Comportamento, Atitudes e Práticas Relacionadas às DST e Aids da População Brasileira de 15 a 64 anos de idade). </w:t>
        </w:r>
        <w:r w:rsidR="000F07E8" w:rsidDel="00D62992">
          <w:rPr>
            <w:rStyle w:val="Hyperlink"/>
            <w:rFonts w:asciiTheme="minorHAnsi" w:hAnsiTheme="minorHAnsi"/>
            <w:color w:val="990000"/>
          </w:rPr>
          <w:fldChar w:fldCharType="begin"/>
        </w:r>
        <w:r w:rsidR="000F07E8" w:rsidDel="00D62992">
          <w:rPr>
            <w:rStyle w:val="Hyperlink"/>
            <w:rFonts w:asciiTheme="minorHAnsi" w:hAnsiTheme="minorHAnsi"/>
            <w:color w:val="990000"/>
          </w:rPr>
          <w:instrText xml:space="preserve"> HYPERLINK "http://www.aids.gov.br/publicacao/pcap-2008" </w:instrText>
        </w:r>
        <w:r w:rsidR="000F07E8" w:rsidDel="00D62992">
          <w:rPr>
            <w:rStyle w:val="Hyperlink"/>
            <w:rFonts w:asciiTheme="minorHAnsi" w:hAnsiTheme="minorHAnsi"/>
            <w:color w:val="990000"/>
          </w:rPr>
          <w:fldChar w:fldCharType="separate"/>
        </w:r>
        <w:r w:rsidRPr="005F12B7" w:rsidDel="00D62992">
          <w:rPr>
            <w:rStyle w:val="Hyperlink"/>
            <w:rFonts w:asciiTheme="minorHAnsi" w:hAnsiTheme="minorHAnsi"/>
            <w:color w:val="990000"/>
          </w:rPr>
          <w:t>Saiba mais</w:t>
        </w:r>
        <w:r w:rsidR="000F07E8" w:rsidDel="00D62992">
          <w:rPr>
            <w:rStyle w:val="Hyperlink"/>
            <w:rFonts w:asciiTheme="minorHAnsi" w:hAnsiTheme="minorHAnsi"/>
            <w:color w:val="990000"/>
          </w:rPr>
          <w:fldChar w:fldCharType="end"/>
        </w:r>
        <w:r w:rsidRPr="005F12B7" w:rsidDel="00D62992">
          <w:rPr>
            <w:rFonts w:asciiTheme="minorHAnsi" w:hAnsiTheme="minorHAnsi"/>
            <w:color w:val="666666"/>
          </w:rPr>
          <w:t>.</w:t>
        </w:r>
      </w:moveFrom>
    </w:p>
    <w:moveFromRangeEnd w:id="113"/>
    <w:p w:rsidR="00507853" w:rsidRPr="005F12B7" w:rsidDel="0005664C" w:rsidRDefault="00507853" w:rsidP="005F12B7">
      <w:pPr>
        <w:numPr>
          <w:ilvl w:val="0"/>
          <w:numId w:val="5"/>
        </w:numPr>
        <w:shd w:val="clear" w:color="auto" w:fill="FFFFFF"/>
        <w:ind w:left="450"/>
        <w:jc w:val="both"/>
        <w:rPr>
          <w:del w:id="115" w:author="João Geraldo da Silva Netto - CAT" w:date="2018-11-30T18:04:00Z"/>
          <w:rFonts w:asciiTheme="minorHAnsi" w:hAnsiTheme="minorHAnsi"/>
        </w:rPr>
      </w:pPr>
      <w:del w:id="116" w:author="João Geraldo da Silva Netto - CAT" w:date="2018-11-30T18:04:00Z">
        <w:r w:rsidRPr="005F12B7" w:rsidDel="0005664C">
          <w:rPr>
            <w:rFonts w:asciiTheme="minorHAnsi" w:hAnsiTheme="minorHAnsi"/>
            <w:color w:val="666666"/>
          </w:rPr>
          <w:delText>2 mil agências dos Correios promovem campanha inédita contra a aids.</w:delText>
        </w:r>
      </w:del>
    </w:p>
    <w:p w:rsidR="00507853" w:rsidRPr="005F12B7" w:rsidDel="0005664C" w:rsidRDefault="00507853" w:rsidP="005F12B7">
      <w:pPr>
        <w:numPr>
          <w:ilvl w:val="0"/>
          <w:numId w:val="5"/>
        </w:numPr>
        <w:shd w:val="clear" w:color="auto" w:fill="FFFFFF"/>
        <w:ind w:left="450"/>
        <w:jc w:val="both"/>
        <w:rPr>
          <w:del w:id="117" w:author="João Geraldo da Silva Netto - CAT" w:date="2018-11-30T18:04:00Z"/>
          <w:rFonts w:asciiTheme="minorHAnsi" w:hAnsiTheme="minorHAnsi"/>
        </w:rPr>
      </w:pPr>
      <w:del w:id="118" w:author="João Geraldo da Silva Netto - CAT" w:date="2018-11-30T18:04:00Z">
        <w:r w:rsidRPr="005F12B7" w:rsidDel="0005664C">
          <w:rPr>
            <w:rFonts w:asciiTheme="minorHAnsi" w:hAnsiTheme="minorHAnsi"/>
            <w:color w:val="666666"/>
          </w:rPr>
          <w:delText>Lançada a campanha de carnaval de combate à aids. É a primeira campanha com dois momentos: antes e durante, que estimula o uso da camisinha, e depois, que incentiva a testagem.</w:delText>
        </w:r>
      </w:del>
    </w:p>
    <w:p w:rsidR="00507853" w:rsidRPr="005F12B7" w:rsidDel="00D62992" w:rsidRDefault="00507853">
      <w:pPr>
        <w:numPr>
          <w:ilvl w:val="0"/>
          <w:numId w:val="5"/>
        </w:numPr>
        <w:shd w:val="clear" w:color="auto" w:fill="FFFFFF"/>
        <w:ind w:left="450"/>
        <w:jc w:val="both"/>
        <w:rPr>
          <w:del w:id="119" w:author="Salete Saionara Santos Barbosa - ASCOM" w:date="2018-12-17T17:03:00Z"/>
          <w:rFonts w:asciiTheme="minorHAnsi" w:hAnsiTheme="minorHAnsi"/>
        </w:rPr>
      </w:pPr>
      <w:r w:rsidRPr="00D62992">
        <w:rPr>
          <w:rFonts w:asciiTheme="minorHAnsi" w:hAnsiTheme="minorHAnsi"/>
          <w:color w:val="666666"/>
        </w:rPr>
        <w:t>Aprovado o relatório brasileiro de “Metas e compromissos assumidos pelos estados-membros na Sessão Especial da Assembleia Geral das Nações Unidas em HIV/Aids (</w:t>
      </w:r>
      <w:proofErr w:type="gramStart"/>
      <w:r w:rsidRPr="00D62992">
        <w:rPr>
          <w:rFonts w:asciiTheme="minorHAnsi" w:hAnsiTheme="minorHAnsi"/>
          <w:color w:val="666666"/>
        </w:rPr>
        <w:t>UNGASS)”</w:t>
      </w:r>
      <w:proofErr w:type="gramEnd"/>
      <w:r w:rsidRPr="00D62992">
        <w:rPr>
          <w:rFonts w:asciiTheme="minorHAnsi" w:hAnsiTheme="minorHAnsi"/>
          <w:color w:val="666666"/>
        </w:rPr>
        <w:t>, versão 2008-2009. </w:t>
      </w:r>
      <w:r w:rsidR="0005664C" w:rsidRPr="00D62992">
        <w:rPr>
          <w:rStyle w:val="Hyperlink"/>
          <w:rFonts w:asciiTheme="minorHAnsi" w:hAnsiTheme="minorHAnsi"/>
          <w:color w:val="990000"/>
          <w:rPrChange w:id="120" w:author="Salete Saionara Santos Barbosa - ASCOM" w:date="2018-12-17T17:03:00Z">
            <w:rPr>
              <w:rStyle w:val="Hyperlink"/>
              <w:rFonts w:asciiTheme="minorHAnsi" w:hAnsiTheme="minorHAnsi"/>
              <w:color w:val="990000"/>
            </w:rPr>
          </w:rPrChange>
        </w:rPr>
        <w:fldChar w:fldCharType="begin"/>
      </w:r>
      <w:r w:rsidR="0005664C" w:rsidRPr="00D62992">
        <w:rPr>
          <w:rStyle w:val="Hyperlink"/>
          <w:rFonts w:asciiTheme="minorHAnsi" w:hAnsiTheme="minorHAnsi"/>
          <w:color w:val="990000"/>
        </w:rPr>
        <w:instrText xml:space="preserve"> HYPERLINK "http://www.aids.gov.br/publicacao/2011/orientacoes_da_onu_sobre_aids_ungass" </w:instrText>
      </w:r>
      <w:r w:rsidR="0005664C" w:rsidRPr="00D62992">
        <w:rPr>
          <w:rStyle w:val="Hyperlink"/>
          <w:rFonts w:asciiTheme="minorHAnsi" w:hAnsiTheme="minorHAnsi"/>
          <w:color w:val="990000"/>
          <w:rPrChange w:id="121" w:author="Salete Saionara Santos Barbosa - ASCOM" w:date="2018-12-17T17:03:00Z">
            <w:rPr>
              <w:rStyle w:val="Hyperlink"/>
              <w:rFonts w:asciiTheme="minorHAnsi" w:hAnsiTheme="minorHAnsi"/>
              <w:color w:val="990000"/>
            </w:rPr>
          </w:rPrChange>
        </w:rPr>
        <w:fldChar w:fldCharType="separate"/>
      </w:r>
      <w:r w:rsidRPr="00D62992">
        <w:rPr>
          <w:rStyle w:val="Hyperlink"/>
          <w:rFonts w:asciiTheme="minorHAnsi" w:hAnsiTheme="minorHAnsi"/>
          <w:color w:val="990000"/>
        </w:rPr>
        <w:t xml:space="preserve">Saiba </w:t>
      </w:r>
      <w:proofErr w:type="spellStart"/>
      <w:r w:rsidRPr="00D62992">
        <w:rPr>
          <w:rStyle w:val="Hyperlink"/>
          <w:rFonts w:asciiTheme="minorHAnsi" w:hAnsiTheme="minorHAnsi"/>
          <w:color w:val="990000"/>
        </w:rPr>
        <w:t>mais</w:t>
      </w:r>
      <w:r w:rsidR="0005664C" w:rsidRPr="00D62992">
        <w:rPr>
          <w:rStyle w:val="Hyperlink"/>
          <w:rFonts w:asciiTheme="minorHAnsi" w:hAnsiTheme="minorHAnsi"/>
          <w:color w:val="990000"/>
          <w:rPrChange w:id="122" w:author="Salete Saionara Santos Barbosa - ASCOM" w:date="2018-12-17T17:03:00Z">
            <w:rPr>
              <w:rStyle w:val="Hyperlink"/>
              <w:rFonts w:asciiTheme="minorHAnsi" w:hAnsiTheme="minorHAnsi"/>
              <w:color w:val="990000"/>
            </w:rPr>
          </w:rPrChange>
        </w:rPr>
        <w:fldChar w:fldCharType="end"/>
      </w:r>
      <w:del w:id="123" w:author="João Geraldo da Silva Netto - CAT" w:date="2018-11-30T18:04:00Z">
        <w:r w:rsidRPr="00D62992" w:rsidDel="0005664C">
          <w:rPr>
            <w:rFonts w:asciiTheme="minorHAnsi" w:hAnsiTheme="minorHAnsi"/>
            <w:color w:val="666666"/>
          </w:rPr>
          <w:delText>.</w:delText>
        </w:r>
      </w:del>
    </w:p>
    <w:p w:rsidR="00507853" w:rsidRPr="00D62992" w:rsidDel="0005664C" w:rsidRDefault="00507853">
      <w:pPr>
        <w:numPr>
          <w:ilvl w:val="0"/>
          <w:numId w:val="5"/>
        </w:numPr>
        <w:shd w:val="clear" w:color="auto" w:fill="FFFFFF"/>
        <w:ind w:left="450"/>
        <w:jc w:val="both"/>
        <w:rPr>
          <w:del w:id="124" w:author="João Geraldo da Silva Netto - CAT" w:date="2018-11-30T18:04:00Z"/>
          <w:rFonts w:asciiTheme="minorHAnsi" w:hAnsiTheme="minorHAnsi"/>
        </w:rPr>
      </w:pPr>
      <w:del w:id="125" w:author="João Geraldo da Silva Netto - CAT" w:date="2018-11-30T18:04:00Z">
        <w:r w:rsidRPr="00D62992" w:rsidDel="0005664C">
          <w:rPr>
            <w:rFonts w:asciiTheme="minorHAnsi" w:hAnsiTheme="minorHAnsi"/>
            <w:color w:val="666666"/>
          </w:rPr>
          <w:delText>Contratos para compra de antirretrovirais ficam R$ 118 milhões mais baratos.</w:delText>
        </w:r>
      </w:del>
    </w:p>
    <w:p w:rsidR="00507853" w:rsidRPr="005F12B7" w:rsidRDefault="00507853" w:rsidP="005F12B7">
      <w:pPr>
        <w:numPr>
          <w:ilvl w:val="0"/>
          <w:numId w:val="5"/>
        </w:numPr>
        <w:shd w:val="clear" w:color="auto" w:fill="FFFFFF"/>
        <w:ind w:left="450"/>
        <w:jc w:val="both"/>
        <w:rPr>
          <w:rFonts w:asciiTheme="minorHAnsi" w:hAnsiTheme="minorHAnsi"/>
        </w:rPr>
      </w:pPr>
      <w:r w:rsidRPr="005F12B7">
        <w:rPr>
          <w:rFonts w:asciiTheme="minorHAnsi" w:hAnsiTheme="minorHAnsi"/>
          <w:color w:val="666666"/>
        </w:rPr>
        <w:t>Travestis</w:t>
      </w:r>
      <w:proofErr w:type="spellEnd"/>
      <w:r w:rsidRPr="005F12B7">
        <w:rPr>
          <w:rFonts w:asciiTheme="minorHAnsi" w:hAnsiTheme="minorHAnsi"/>
          <w:color w:val="666666"/>
        </w:rPr>
        <w:t xml:space="preserve"> preparam material educativo sobre identidade e respeito e lançam campanha de combate ao preconceito no serviço de saúde e na sociedade.</w:t>
      </w:r>
    </w:p>
    <w:p w:rsidR="00507853" w:rsidRPr="005F12B7" w:rsidDel="0005664C" w:rsidRDefault="00507853" w:rsidP="005F12B7">
      <w:pPr>
        <w:numPr>
          <w:ilvl w:val="0"/>
          <w:numId w:val="5"/>
        </w:numPr>
        <w:shd w:val="clear" w:color="auto" w:fill="FFFFFF"/>
        <w:ind w:left="450"/>
        <w:jc w:val="both"/>
        <w:rPr>
          <w:del w:id="126" w:author="João Geraldo da Silva Netto - CAT" w:date="2018-11-30T18:04:00Z"/>
          <w:rFonts w:asciiTheme="minorHAnsi" w:hAnsiTheme="minorHAnsi"/>
        </w:rPr>
      </w:pPr>
      <w:del w:id="127" w:author="João Geraldo da Silva Netto - CAT" w:date="2018-11-30T18:04:00Z">
        <w:r w:rsidRPr="005F12B7" w:rsidDel="0005664C">
          <w:rPr>
            <w:rFonts w:asciiTheme="minorHAnsi" w:hAnsiTheme="minorHAnsi"/>
            <w:color w:val="666666"/>
          </w:rPr>
          <w:delText>Realização do </w:delText>
        </w:r>
        <w:r w:rsidRPr="005F12B7" w:rsidDel="0005664C">
          <w:rPr>
            <w:rStyle w:val="nfase"/>
            <w:rFonts w:asciiTheme="minorHAnsi" w:hAnsiTheme="minorHAnsi"/>
            <w:color w:val="666666"/>
          </w:rPr>
          <w:delText>VIII Congresso Brasileiro de Prevenção das DST e Aids,</w:delText>
        </w:r>
        <w:r w:rsidRPr="005F12B7" w:rsidDel="0005664C">
          <w:rPr>
            <w:rFonts w:asciiTheme="minorHAnsi" w:hAnsiTheme="minorHAnsi"/>
            <w:color w:val="666666"/>
          </w:rPr>
          <w:delText> </w:delText>
        </w:r>
        <w:r w:rsidRPr="005F12B7" w:rsidDel="0005664C">
          <w:rPr>
            <w:rStyle w:val="nfase"/>
            <w:rFonts w:asciiTheme="minorHAnsi" w:hAnsiTheme="minorHAnsi"/>
            <w:color w:val="666666"/>
          </w:rPr>
          <w:delText>I Congresso Brasileiro de Prevenção das Hepatites Virais</w:delText>
        </w:r>
        <w:r w:rsidRPr="005F12B7" w:rsidDel="0005664C">
          <w:rPr>
            <w:rFonts w:asciiTheme="minorHAnsi" w:hAnsiTheme="minorHAnsi"/>
            <w:color w:val="666666"/>
          </w:rPr>
          <w:delText>, </w:delText>
        </w:r>
        <w:r w:rsidRPr="005F12B7" w:rsidDel="0005664C">
          <w:rPr>
            <w:rStyle w:val="nfase"/>
            <w:rFonts w:asciiTheme="minorHAnsi" w:hAnsiTheme="minorHAnsi"/>
            <w:color w:val="666666"/>
          </w:rPr>
          <w:delText>IV Mostra Nacional da Saúde e Prevenção nas Escolas</w:delText>
        </w:r>
        <w:r w:rsidRPr="005F12B7" w:rsidDel="0005664C">
          <w:rPr>
            <w:rFonts w:asciiTheme="minorHAnsi" w:hAnsiTheme="minorHAnsi"/>
            <w:color w:val="666666"/>
          </w:rPr>
          <w:delText> e da</w:delText>
        </w:r>
        <w:r w:rsidRPr="005F12B7" w:rsidDel="0005664C">
          <w:rPr>
            <w:rStyle w:val="nfase"/>
            <w:rFonts w:asciiTheme="minorHAnsi" w:hAnsiTheme="minorHAnsi"/>
            <w:color w:val="666666"/>
          </w:rPr>
          <w:delText> I Mostra Nacional do Programa Saúde na Escola (SPE)</w:delText>
        </w:r>
        <w:r w:rsidRPr="005F12B7" w:rsidDel="0005664C">
          <w:rPr>
            <w:rFonts w:asciiTheme="minorHAnsi" w:hAnsiTheme="minorHAnsi"/>
            <w:color w:val="666666"/>
          </w:rPr>
          <w:delText>, em Brasília (DF).</w:delText>
        </w:r>
      </w:del>
    </w:p>
    <w:p w:rsidR="00507853" w:rsidRPr="005F12B7" w:rsidRDefault="00507853" w:rsidP="005F12B7">
      <w:pPr>
        <w:numPr>
          <w:ilvl w:val="0"/>
          <w:numId w:val="5"/>
        </w:numPr>
        <w:shd w:val="clear" w:color="auto" w:fill="FFFFFF"/>
        <w:ind w:left="450"/>
        <w:jc w:val="both"/>
        <w:rPr>
          <w:rFonts w:asciiTheme="minorHAnsi" w:hAnsiTheme="minorHAnsi"/>
        </w:rPr>
      </w:pPr>
      <w:del w:id="128" w:author="João Geraldo da Silva Netto - CAT" w:date="2018-11-30T18:04:00Z">
        <w:r w:rsidRPr="005F12B7" w:rsidDel="0005664C">
          <w:rPr>
            <w:rFonts w:asciiTheme="minorHAnsi" w:hAnsiTheme="minorHAnsi"/>
            <w:color w:val="666666"/>
          </w:rPr>
          <w:delText>Desde o início da epidemia, são notificados 592.914 casos de aids no país</w:delText>
        </w:r>
      </w:del>
      <w:del w:id="129" w:author="João Geraldo da Silva Netto - CAT" w:date="2018-11-30T18:05:00Z">
        <w:r w:rsidRPr="005F12B7" w:rsidDel="0005664C">
          <w:rPr>
            <w:rFonts w:asciiTheme="minorHAnsi" w:hAnsiTheme="minorHAnsi"/>
            <w:color w:val="666666"/>
          </w:rPr>
          <w:delText>.</w:delText>
        </w:r>
      </w:del>
    </w:p>
    <w:p w:rsidR="00507853" w:rsidRPr="005F12B7" w:rsidDel="0005664C" w:rsidRDefault="00507853" w:rsidP="005F12B7">
      <w:pPr>
        <w:numPr>
          <w:ilvl w:val="0"/>
          <w:numId w:val="5"/>
        </w:numPr>
        <w:shd w:val="clear" w:color="auto" w:fill="FFFFFF"/>
        <w:ind w:left="450"/>
        <w:jc w:val="both"/>
        <w:rPr>
          <w:del w:id="130" w:author="João Geraldo da Silva Netto - CAT" w:date="2018-11-30T18:05:00Z"/>
          <w:rFonts w:asciiTheme="minorHAnsi" w:hAnsiTheme="minorHAnsi"/>
        </w:rPr>
      </w:pPr>
      <w:del w:id="131" w:author="João Geraldo da Silva Netto - CAT" w:date="2018-11-30T18:05:00Z">
        <w:r w:rsidRPr="005F12B7" w:rsidDel="0005664C">
          <w:rPr>
            <w:rFonts w:asciiTheme="minorHAnsi" w:hAnsiTheme="minorHAnsi"/>
            <w:color w:val="666666"/>
          </w:rPr>
          <w:delText>São distribuídos 493 milhões de unidades de preservativo masculino no país.</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2009</w:t>
      </w:r>
    </w:p>
    <w:p w:rsidR="00507853" w:rsidRPr="005F12B7" w:rsidRDefault="00507853" w:rsidP="005F12B7">
      <w:pPr>
        <w:numPr>
          <w:ilvl w:val="0"/>
          <w:numId w:val="6"/>
        </w:numPr>
        <w:shd w:val="clear" w:color="auto" w:fill="FFFFFF"/>
        <w:ind w:left="450"/>
        <w:jc w:val="both"/>
        <w:rPr>
          <w:rFonts w:asciiTheme="minorHAnsi" w:hAnsiTheme="minorHAnsi"/>
        </w:rPr>
      </w:pPr>
      <w:r w:rsidRPr="005F12B7">
        <w:rPr>
          <w:rFonts w:asciiTheme="minorHAnsi" w:hAnsiTheme="minorHAnsi"/>
          <w:color w:val="666666"/>
        </w:rPr>
        <w:t>Ministério da Saúde bate recorde de distribuição de preservativos. Só em 2009, foram 465,</w:t>
      </w:r>
      <w:proofErr w:type="gramStart"/>
      <w:r w:rsidRPr="005F12B7">
        <w:rPr>
          <w:rFonts w:asciiTheme="minorHAnsi" w:hAnsiTheme="minorHAnsi"/>
          <w:color w:val="666666"/>
        </w:rPr>
        <w:t>2  milhões</w:t>
      </w:r>
      <w:proofErr w:type="gramEnd"/>
      <w:r w:rsidRPr="005F12B7">
        <w:rPr>
          <w:rFonts w:asciiTheme="minorHAnsi" w:hAnsiTheme="minorHAnsi"/>
          <w:color w:val="666666"/>
        </w:rPr>
        <w:t xml:space="preserve"> de unidades distribuídas em todo o país.</w:t>
      </w:r>
    </w:p>
    <w:p w:rsidR="00507853" w:rsidRPr="005F12B7" w:rsidRDefault="00507853" w:rsidP="005F12B7">
      <w:pPr>
        <w:numPr>
          <w:ilvl w:val="0"/>
          <w:numId w:val="6"/>
        </w:numPr>
        <w:shd w:val="clear" w:color="auto" w:fill="FFFFFF"/>
        <w:ind w:left="450"/>
        <w:jc w:val="both"/>
        <w:rPr>
          <w:rFonts w:asciiTheme="minorHAnsi" w:hAnsiTheme="minorHAnsi"/>
        </w:rPr>
      </w:pPr>
      <w:r w:rsidRPr="005F12B7">
        <w:rPr>
          <w:rFonts w:asciiTheme="minorHAnsi" w:hAnsiTheme="minorHAnsi"/>
          <w:color w:val="666666"/>
        </w:rPr>
        <w:t>Programa Nacional de DST e Aids torna-se departamento da Secretaria de Vigilância em Saúde do Ministério da Saúde e o Programa Nacional para a Prevenção e Controle das Hepatites Virais é integrado a ele.</w:t>
      </w:r>
    </w:p>
    <w:p w:rsidR="00507853" w:rsidRPr="005F12B7" w:rsidDel="0005664C" w:rsidRDefault="00507853" w:rsidP="005F12B7">
      <w:pPr>
        <w:numPr>
          <w:ilvl w:val="0"/>
          <w:numId w:val="6"/>
        </w:numPr>
        <w:shd w:val="clear" w:color="auto" w:fill="FFFFFF"/>
        <w:ind w:left="450"/>
        <w:jc w:val="both"/>
        <w:rPr>
          <w:del w:id="132" w:author="João Geraldo da Silva Netto - CAT" w:date="2018-11-30T18:05:00Z"/>
          <w:rFonts w:asciiTheme="minorHAnsi" w:hAnsiTheme="minorHAnsi"/>
        </w:rPr>
      </w:pPr>
      <w:del w:id="133" w:author="João Geraldo da Silva Netto - CAT" w:date="2018-11-30T18:05:00Z">
        <w:r w:rsidRPr="005F12B7" w:rsidDel="0005664C">
          <w:rPr>
            <w:rFonts w:asciiTheme="minorHAnsi" w:hAnsiTheme="minorHAnsi"/>
            <w:color w:val="666666"/>
          </w:rPr>
          <w:delText>Desde o início da epidemia, são notificados 544.846 casos de aids no país.</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2008</w:t>
      </w:r>
    </w:p>
    <w:p w:rsidR="00507853" w:rsidRPr="005F12B7" w:rsidRDefault="00507853" w:rsidP="005F12B7">
      <w:pPr>
        <w:numPr>
          <w:ilvl w:val="0"/>
          <w:numId w:val="7"/>
        </w:numPr>
        <w:shd w:val="clear" w:color="auto" w:fill="FFFFFF"/>
        <w:ind w:left="450"/>
        <w:jc w:val="both"/>
        <w:rPr>
          <w:rFonts w:asciiTheme="minorHAnsi" w:hAnsiTheme="minorHAnsi"/>
        </w:rPr>
      </w:pPr>
      <w:r w:rsidRPr="005F12B7">
        <w:rPr>
          <w:rFonts w:asciiTheme="minorHAnsi" w:hAnsiTheme="minorHAnsi"/>
          <w:color w:val="666666"/>
        </w:rPr>
        <w:t>Inauguração da primeira fábrica estatal de preservativos do Brasil e a primeira do mundo a utilizar látex de seringal nativo. A indústria encontra-se em Xapuri (AC).</w:t>
      </w:r>
    </w:p>
    <w:p w:rsidR="00507853" w:rsidRPr="005F12B7" w:rsidRDefault="00507853" w:rsidP="005F12B7">
      <w:pPr>
        <w:numPr>
          <w:ilvl w:val="0"/>
          <w:numId w:val="7"/>
        </w:numPr>
        <w:shd w:val="clear" w:color="auto" w:fill="FFFFFF"/>
        <w:ind w:left="450"/>
        <w:jc w:val="both"/>
        <w:rPr>
          <w:rFonts w:asciiTheme="minorHAnsi" w:hAnsiTheme="minorHAnsi"/>
        </w:rPr>
      </w:pPr>
      <w:r w:rsidRPr="005F12B7">
        <w:rPr>
          <w:rFonts w:asciiTheme="minorHAnsi" w:hAnsiTheme="minorHAnsi"/>
          <w:color w:val="666666"/>
        </w:rPr>
        <w:t>Conclusão do processo de nacionalização de um teste que permite detectar a presença do HIV em apenas 15 minutos. Fiocruz pode fabricar o teste, ao custo de US$ 2,60 cada. Governo gastava US$ 5 por teste.</w:t>
      </w:r>
    </w:p>
    <w:p w:rsidR="00507853" w:rsidRPr="005F12B7" w:rsidDel="0005664C" w:rsidRDefault="00507853" w:rsidP="005F12B7">
      <w:pPr>
        <w:numPr>
          <w:ilvl w:val="0"/>
          <w:numId w:val="7"/>
        </w:numPr>
        <w:shd w:val="clear" w:color="auto" w:fill="FFFFFF"/>
        <w:ind w:left="450"/>
        <w:jc w:val="both"/>
        <w:rPr>
          <w:del w:id="134" w:author="João Geraldo da Silva Netto - CAT" w:date="2018-11-30T18:05:00Z"/>
          <w:rFonts w:asciiTheme="minorHAnsi" w:hAnsiTheme="minorHAnsi"/>
        </w:rPr>
      </w:pPr>
      <w:del w:id="135" w:author="João Geraldo da Silva Netto - CAT" w:date="2018-11-30T18:05:00Z">
        <w:r w:rsidRPr="005F12B7" w:rsidDel="0005664C">
          <w:rPr>
            <w:rFonts w:asciiTheme="minorHAnsi" w:hAnsiTheme="minorHAnsi"/>
            <w:color w:val="666666"/>
          </w:rPr>
          <w:delText>Brasil investe US$ 10 milhões na instalação de uma fábrica de medicamentos antirretrovirais em Moçambique.</w:delText>
        </w:r>
      </w:del>
    </w:p>
    <w:p w:rsidR="00507853" w:rsidRPr="005F12B7" w:rsidDel="0005664C" w:rsidRDefault="00507853" w:rsidP="005F12B7">
      <w:pPr>
        <w:numPr>
          <w:ilvl w:val="0"/>
          <w:numId w:val="7"/>
        </w:numPr>
        <w:shd w:val="clear" w:color="auto" w:fill="FFFFFF"/>
        <w:ind w:left="450"/>
        <w:jc w:val="both"/>
        <w:rPr>
          <w:del w:id="136" w:author="João Geraldo da Silva Netto - CAT" w:date="2018-11-30T18:05:00Z"/>
          <w:rFonts w:asciiTheme="minorHAnsi" w:hAnsiTheme="minorHAnsi"/>
        </w:rPr>
      </w:pPr>
      <w:del w:id="137" w:author="João Geraldo da Silva Netto - CAT" w:date="2018-11-30T18:05:00Z">
        <w:r w:rsidRPr="005F12B7" w:rsidDel="0005664C">
          <w:rPr>
            <w:rFonts w:asciiTheme="minorHAnsi" w:hAnsiTheme="minorHAnsi"/>
            <w:color w:val="666666"/>
          </w:rPr>
          <w:delText>Realização do </w:delText>
        </w:r>
        <w:r w:rsidRPr="005F12B7" w:rsidDel="0005664C">
          <w:rPr>
            <w:rStyle w:val="nfase"/>
            <w:rFonts w:asciiTheme="minorHAnsi" w:hAnsiTheme="minorHAnsi"/>
            <w:color w:val="666666"/>
          </w:rPr>
          <w:delText>VII Congresso Brasileiro de Prevenção das DST e Aids</w:delText>
        </w:r>
        <w:r w:rsidRPr="005F12B7" w:rsidDel="0005664C">
          <w:rPr>
            <w:rFonts w:asciiTheme="minorHAnsi" w:hAnsiTheme="minorHAnsi"/>
            <w:color w:val="666666"/>
          </w:rPr>
          <w:delText>, em Florianópolis (SC).</w:delText>
        </w:r>
      </w:del>
    </w:p>
    <w:p w:rsidR="00507853" w:rsidRPr="005F12B7" w:rsidDel="00D62992" w:rsidRDefault="00507853" w:rsidP="005F12B7">
      <w:pPr>
        <w:numPr>
          <w:ilvl w:val="0"/>
          <w:numId w:val="7"/>
        </w:numPr>
        <w:shd w:val="clear" w:color="auto" w:fill="FFFFFF"/>
        <w:ind w:left="450"/>
        <w:jc w:val="both"/>
        <w:rPr>
          <w:del w:id="138" w:author="Salete Saionara Santos Barbosa - ASCOM" w:date="2018-12-17T17:00:00Z"/>
          <w:rFonts w:asciiTheme="minorHAnsi" w:hAnsiTheme="minorHAnsi"/>
        </w:rPr>
      </w:pPr>
      <w:r w:rsidRPr="005F12B7">
        <w:rPr>
          <w:rFonts w:asciiTheme="minorHAnsi" w:hAnsiTheme="minorHAnsi"/>
          <w:color w:val="666666"/>
        </w:rPr>
        <w:t xml:space="preserve">Prêmio Nobel de Medicina é entregue aos franceses Françoise </w:t>
      </w:r>
      <w:proofErr w:type="spellStart"/>
      <w:r w:rsidRPr="005F12B7">
        <w:rPr>
          <w:rFonts w:asciiTheme="minorHAnsi" w:hAnsiTheme="minorHAnsi"/>
          <w:color w:val="666666"/>
        </w:rPr>
        <w:t>Barré-Sinoussi</w:t>
      </w:r>
      <w:proofErr w:type="spellEnd"/>
      <w:r w:rsidRPr="005F12B7">
        <w:rPr>
          <w:rFonts w:asciiTheme="minorHAnsi" w:hAnsiTheme="minorHAnsi"/>
          <w:color w:val="666666"/>
        </w:rPr>
        <w:t xml:space="preserve"> e Luc </w:t>
      </w:r>
      <w:proofErr w:type="spellStart"/>
      <w:r w:rsidRPr="005F12B7">
        <w:rPr>
          <w:rFonts w:asciiTheme="minorHAnsi" w:hAnsiTheme="minorHAnsi"/>
          <w:color w:val="666666"/>
        </w:rPr>
        <w:t>Montagnier</w:t>
      </w:r>
      <w:proofErr w:type="spellEnd"/>
      <w:r w:rsidRPr="005F12B7">
        <w:rPr>
          <w:rFonts w:asciiTheme="minorHAnsi" w:hAnsiTheme="minorHAnsi"/>
          <w:color w:val="666666"/>
        </w:rPr>
        <w:t xml:space="preserve"> pela descoberta do HIV, causador da aids.</w:t>
      </w:r>
      <w:del w:id="139" w:author="Salete Saionara Santos Barbosa - ASCOM" w:date="2018-12-17T17:00:00Z">
        <w:r w:rsidRPr="005F12B7" w:rsidDel="00D62992">
          <w:rPr>
            <w:rFonts w:asciiTheme="minorHAnsi" w:hAnsiTheme="minorHAnsi"/>
            <w:color w:val="666666"/>
          </w:rPr>
          <w:delText xml:space="preserve"> O alemão Harald zur Hausen também recebe o prêmio pela descoberta do HPV, vírus causador do câncer do colo de útero.</w:delText>
        </w:r>
      </w:del>
    </w:p>
    <w:p w:rsidR="00507853" w:rsidRPr="005F12B7" w:rsidRDefault="00507853">
      <w:pPr>
        <w:numPr>
          <w:ilvl w:val="0"/>
          <w:numId w:val="7"/>
        </w:numPr>
        <w:shd w:val="clear" w:color="auto" w:fill="FFFFFF"/>
        <w:ind w:left="450"/>
        <w:jc w:val="both"/>
        <w:rPr>
          <w:rFonts w:asciiTheme="minorHAnsi" w:hAnsiTheme="minorHAnsi"/>
        </w:rPr>
        <w:pPrChange w:id="140" w:author="Salete Saionara Santos Barbosa - ASCOM" w:date="2018-12-17T17:00:00Z">
          <w:pPr>
            <w:pStyle w:val="NormalWeb"/>
            <w:shd w:val="clear" w:color="auto" w:fill="FFFFFF"/>
            <w:spacing w:before="0" w:beforeAutospacing="0" w:after="0" w:afterAutospacing="0"/>
            <w:jc w:val="both"/>
          </w:pPr>
        </w:pPrChange>
      </w:pPr>
      <w:r w:rsidRPr="005F12B7">
        <w:rPr>
          <w:rFonts w:asciiTheme="minorHAnsi" w:hAnsiTheme="minorHAnsi"/>
          <w:color w:val="666666"/>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2007</w:t>
      </w:r>
    </w:p>
    <w:p w:rsidR="00507853" w:rsidRPr="005F12B7" w:rsidRDefault="00507853" w:rsidP="005F12B7">
      <w:pPr>
        <w:numPr>
          <w:ilvl w:val="0"/>
          <w:numId w:val="8"/>
        </w:numPr>
        <w:shd w:val="clear" w:color="auto" w:fill="FFFFFF"/>
        <w:ind w:left="450"/>
        <w:jc w:val="both"/>
        <w:rPr>
          <w:rFonts w:asciiTheme="minorHAnsi" w:hAnsiTheme="minorHAnsi"/>
        </w:rPr>
      </w:pPr>
      <w:r w:rsidRPr="005F12B7">
        <w:rPr>
          <w:rFonts w:asciiTheme="minorHAnsi" w:hAnsiTheme="minorHAnsi"/>
          <w:color w:val="666666"/>
        </w:rPr>
        <w:t>O Programa Nacional de DST/AIDS institui Banco de Dados de violações dos direitos das pessoas portadoras do HIV.</w:t>
      </w:r>
    </w:p>
    <w:p w:rsidR="00507853" w:rsidRPr="005F12B7" w:rsidRDefault="00507853" w:rsidP="005F12B7">
      <w:pPr>
        <w:numPr>
          <w:ilvl w:val="0"/>
          <w:numId w:val="8"/>
        </w:numPr>
        <w:shd w:val="clear" w:color="auto" w:fill="FFFFFF"/>
        <w:ind w:left="450"/>
        <w:jc w:val="both"/>
        <w:rPr>
          <w:rFonts w:asciiTheme="minorHAnsi" w:hAnsiTheme="minorHAnsi"/>
        </w:rPr>
      </w:pPr>
      <w:r w:rsidRPr="005F12B7">
        <w:rPr>
          <w:rFonts w:asciiTheme="minorHAnsi" w:hAnsiTheme="minorHAnsi"/>
          <w:color w:val="666666"/>
        </w:rPr>
        <w:t xml:space="preserve">Em janeiro, a Tailândia decide copiar o antirretroviral </w:t>
      </w:r>
      <w:proofErr w:type="spellStart"/>
      <w:r w:rsidRPr="005F12B7">
        <w:rPr>
          <w:rFonts w:asciiTheme="minorHAnsi" w:hAnsiTheme="minorHAnsi"/>
          <w:color w:val="666666"/>
        </w:rPr>
        <w:t>Kaletra</w:t>
      </w:r>
      <w:proofErr w:type="spellEnd"/>
      <w:r w:rsidRPr="005F12B7">
        <w:rPr>
          <w:rFonts w:asciiTheme="minorHAnsi" w:hAnsiTheme="minorHAnsi"/>
          <w:color w:val="666666"/>
        </w:rPr>
        <w:t xml:space="preserve"> e, em maio, o Brasil decreta o licenciamento compulsório do Efavirenz.</w:t>
      </w:r>
    </w:p>
    <w:p w:rsidR="00507853" w:rsidRPr="005F12B7" w:rsidRDefault="00507853" w:rsidP="005F12B7">
      <w:pPr>
        <w:numPr>
          <w:ilvl w:val="0"/>
          <w:numId w:val="8"/>
        </w:numPr>
        <w:shd w:val="clear" w:color="auto" w:fill="FFFFFF"/>
        <w:ind w:left="450"/>
        <w:jc w:val="both"/>
        <w:rPr>
          <w:rFonts w:asciiTheme="minorHAnsi" w:hAnsiTheme="minorHAnsi"/>
        </w:rPr>
      </w:pPr>
      <w:r w:rsidRPr="005F12B7">
        <w:rPr>
          <w:rFonts w:asciiTheme="minorHAnsi" w:hAnsiTheme="minorHAnsi"/>
          <w:color w:val="666666"/>
        </w:rPr>
        <w:t xml:space="preserve">É assinado acordo para reduzir preço do antirretroviral </w:t>
      </w:r>
      <w:proofErr w:type="spellStart"/>
      <w:r w:rsidRPr="005F12B7">
        <w:rPr>
          <w:rFonts w:asciiTheme="minorHAnsi" w:hAnsiTheme="minorHAnsi"/>
          <w:color w:val="666666"/>
        </w:rPr>
        <w:t>Lopinavir</w:t>
      </w:r>
      <w:proofErr w:type="spellEnd"/>
      <w:r w:rsidRPr="005F12B7">
        <w:rPr>
          <w:rFonts w:asciiTheme="minorHAnsi" w:hAnsiTheme="minorHAnsi"/>
          <w:color w:val="666666"/>
        </w:rPr>
        <w:t>/</w:t>
      </w:r>
      <w:proofErr w:type="spellStart"/>
      <w:r w:rsidRPr="005F12B7">
        <w:rPr>
          <w:rFonts w:asciiTheme="minorHAnsi" w:hAnsiTheme="minorHAnsi"/>
          <w:color w:val="666666"/>
        </w:rPr>
        <w:t>Ritonavir</w:t>
      </w:r>
      <w:proofErr w:type="spellEnd"/>
      <w:r w:rsidRPr="005F12B7">
        <w:rPr>
          <w:rFonts w:asciiTheme="minorHAnsi" w:hAnsiTheme="minorHAnsi"/>
          <w:color w:val="666666"/>
        </w:rPr>
        <w:t>.</w:t>
      </w:r>
    </w:p>
    <w:p w:rsidR="00507853" w:rsidRPr="005F12B7" w:rsidRDefault="00507853" w:rsidP="005F12B7">
      <w:pPr>
        <w:numPr>
          <w:ilvl w:val="0"/>
          <w:numId w:val="8"/>
        </w:numPr>
        <w:shd w:val="clear" w:color="auto" w:fill="FFFFFF"/>
        <w:ind w:left="450"/>
        <w:jc w:val="both"/>
        <w:rPr>
          <w:rFonts w:asciiTheme="minorHAnsi" w:hAnsiTheme="minorHAnsi"/>
        </w:rPr>
      </w:pPr>
      <w:r w:rsidRPr="005F12B7">
        <w:rPr>
          <w:rFonts w:asciiTheme="minorHAnsi" w:hAnsiTheme="minorHAnsi"/>
          <w:color w:val="666666"/>
        </w:rPr>
        <w:t>Em um ano, a UNITAID reduz preços de medicamentos antirretrovirais em até 50%.</w:t>
      </w:r>
    </w:p>
    <w:p w:rsidR="00507853" w:rsidRPr="005F12B7" w:rsidRDefault="00507853" w:rsidP="005F12B7">
      <w:pPr>
        <w:numPr>
          <w:ilvl w:val="0"/>
          <w:numId w:val="8"/>
        </w:numPr>
        <w:shd w:val="clear" w:color="auto" w:fill="FFFFFF"/>
        <w:ind w:left="450"/>
        <w:jc w:val="both"/>
        <w:rPr>
          <w:rFonts w:asciiTheme="minorHAnsi" w:hAnsiTheme="minorHAnsi"/>
        </w:rPr>
      </w:pPr>
      <w:r w:rsidRPr="005F12B7">
        <w:rPr>
          <w:rFonts w:asciiTheme="minorHAnsi" w:hAnsiTheme="minorHAnsi"/>
          <w:color w:val="666666"/>
        </w:rPr>
        <w:t>Aumenta a sobrevida das pessoas com aids no Brasil.</w:t>
      </w:r>
    </w:p>
    <w:p w:rsidR="00507853" w:rsidRPr="005F12B7" w:rsidDel="00D62992" w:rsidRDefault="00507853" w:rsidP="005F12B7">
      <w:pPr>
        <w:numPr>
          <w:ilvl w:val="0"/>
          <w:numId w:val="8"/>
        </w:numPr>
        <w:shd w:val="clear" w:color="auto" w:fill="FFFFFF"/>
        <w:ind w:left="450"/>
        <w:jc w:val="both"/>
        <w:rPr>
          <w:del w:id="141" w:author="Salete Saionara Santos Barbosa - ASCOM" w:date="2018-12-17T17:00:00Z"/>
          <w:rFonts w:asciiTheme="minorHAnsi" w:hAnsiTheme="minorHAnsi"/>
        </w:rPr>
      </w:pPr>
      <w:del w:id="142" w:author="Salete Saionara Santos Barbosa - ASCOM" w:date="2018-12-17T17:00:00Z">
        <w:r w:rsidRPr="005F12B7" w:rsidDel="00D62992">
          <w:rPr>
            <w:rFonts w:asciiTheme="minorHAnsi" w:hAnsiTheme="minorHAnsi"/>
            <w:color w:val="666666"/>
          </w:rPr>
          <w:delText>Campanha do Dia Mundial de Luta contra a Aids, cujo tema são os jovens, é lançada no Cristo Redentor.</w:delText>
        </w:r>
      </w:del>
    </w:p>
    <w:p w:rsidR="00507853" w:rsidRPr="005F12B7" w:rsidRDefault="00507853" w:rsidP="005F12B7">
      <w:pPr>
        <w:numPr>
          <w:ilvl w:val="0"/>
          <w:numId w:val="8"/>
        </w:numPr>
        <w:shd w:val="clear" w:color="auto" w:fill="FFFFFF"/>
        <w:ind w:left="450"/>
        <w:jc w:val="both"/>
        <w:rPr>
          <w:rFonts w:asciiTheme="minorHAnsi" w:hAnsiTheme="minorHAnsi"/>
        </w:rPr>
      </w:pPr>
      <w:r w:rsidRPr="005F12B7">
        <w:rPr>
          <w:rFonts w:asciiTheme="minorHAnsi" w:hAnsiTheme="minorHAnsi"/>
          <w:color w:val="666666"/>
        </w:rPr>
        <w:t>Os ministérios da Saúde e Educação e as Nações Unidas premiam máquinas de preservativos.</w:t>
      </w:r>
    </w:p>
    <w:p w:rsidR="00507853" w:rsidRPr="005F12B7" w:rsidRDefault="00507853" w:rsidP="005F12B7">
      <w:pPr>
        <w:numPr>
          <w:ilvl w:val="0"/>
          <w:numId w:val="8"/>
        </w:numPr>
        <w:shd w:val="clear" w:color="auto" w:fill="FFFFFF"/>
        <w:ind w:left="450"/>
        <w:jc w:val="both"/>
        <w:rPr>
          <w:rFonts w:asciiTheme="minorHAnsi" w:hAnsiTheme="minorHAnsi"/>
        </w:rPr>
      </w:pPr>
      <w:r w:rsidRPr="005F12B7">
        <w:rPr>
          <w:rFonts w:asciiTheme="minorHAnsi" w:hAnsiTheme="minorHAnsi"/>
          <w:color w:val="666666"/>
        </w:rPr>
        <w:t>Brasil registra 474.273 casos de infecção pelo HIV até junho.</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2006</w:t>
      </w:r>
    </w:p>
    <w:p w:rsidR="00507853" w:rsidRPr="005F12B7" w:rsidDel="0070493F" w:rsidRDefault="00507853" w:rsidP="005F12B7">
      <w:pPr>
        <w:numPr>
          <w:ilvl w:val="0"/>
          <w:numId w:val="9"/>
        </w:numPr>
        <w:shd w:val="clear" w:color="auto" w:fill="FFFFFF"/>
        <w:ind w:left="450"/>
        <w:jc w:val="both"/>
        <w:rPr>
          <w:del w:id="143" w:author="Salete Saionara Santos Barbosa - ASCOM" w:date="2018-12-17T16:57:00Z"/>
          <w:rFonts w:asciiTheme="minorHAnsi" w:hAnsiTheme="minorHAnsi"/>
        </w:rPr>
      </w:pPr>
      <w:del w:id="144" w:author="Salete Saionara Santos Barbosa - ASCOM" w:date="2018-12-17T16:57:00Z">
        <w:r w:rsidRPr="005F12B7" w:rsidDel="0070493F">
          <w:rPr>
            <w:rFonts w:asciiTheme="minorHAnsi" w:hAnsiTheme="minorHAnsi"/>
            <w:color w:val="666666"/>
          </w:rPr>
          <w:delText>O terceiro sábado de outubro é promulgado como o Dia Nacional de Combate à Sífilis.</w:delText>
        </w:r>
      </w:del>
    </w:p>
    <w:p w:rsidR="00507853" w:rsidRPr="005F12B7" w:rsidDel="0070493F" w:rsidRDefault="00507853" w:rsidP="005F12B7">
      <w:pPr>
        <w:numPr>
          <w:ilvl w:val="0"/>
          <w:numId w:val="9"/>
        </w:numPr>
        <w:shd w:val="clear" w:color="auto" w:fill="FFFFFF"/>
        <w:ind w:left="450"/>
        <w:jc w:val="both"/>
        <w:rPr>
          <w:del w:id="145" w:author="Salete Saionara Santos Barbosa - ASCOM" w:date="2018-12-17T16:57:00Z"/>
          <w:rFonts w:asciiTheme="minorHAnsi" w:hAnsiTheme="minorHAnsi"/>
        </w:rPr>
      </w:pPr>
      <w:del w:id="146" w:author="Salete Saionara Santos Barbosa - ASCOM" w:date="2018-12-17T16:57:00Z">
        <w:r w:rsidRPr="005F12B7" w:rsidDel="0070493F">
          <w:rPr>
            <w:rFonts w:asciiTheme="minorHAnsi" w:hAnsiTheme="minorHAnsi"/>
            <w:color w:val="666666"/>
          </w:rPr>
          <w:delText>Toronto recebe 20 mil pessoas para a 16ª Conferência Mundial sobre Aids, o maior evento sobre aids no mundo.</w:delText>
        </w:r>
      </w:del>
    </w:p>
    <w:p w:rsidR="00507853" w:rsidRPr="005F12B7" w:rsidRDefault="00507853" w:rsidP="005F12B7">
      <w:pPr>
        <w:numPr>
          <w:ilvl w:val="0"/>
          <w:numId w:val="9"/>
        </w:numPr>
        <w:shd w:val="clear" w:color="auto" w:fill="FFFFFF"/>
        <w:ind w:left="450"/>
        <w:jc w:val="both"/>
        <w:rPr>
          <w:rFonts w:asciiTheme="minorHAnsi" w:hAnsiTheme="minorHAnsi"/>
        </w:rPr>
      </w:pPr>
      <w:r w:rsidRPr="005F12B7">
        <w:rPr>
          <w:rFonts w:asciiTheme="minorHAnsi" w:hAnsiTheme="minorHAnsi"/>
          <w:color w:val="666666"/>
        </w:rPr>
        <w:t>Dia Mundial de Luta contra a Aids teve sua campanha</w:t>
      </w:r>
      <w:ins w:id="147" w:author="Salete Saionara Santos Barbosa - ASCOM" w:date="2018-12-17T16:58:00Z">
        <w:r w:rsidR="0070493F">
          <w:rPr>
            <w:rFonts w:asciiTheme="minorHAnsi" w:hAnsiTheme="minorHAnsi"/>
            <w:color w:val="666666"/>
          </w:rPr>
          <w:t xml:space="preserve"> </w:t>
        </w:r>
      </w:ins>
      <w:del w:id="148" w:author="Salete Saionara Santos Barbosa - ASCOM" w:date="2018-12-17T16:59:00Z">
        <w:r w:rsidRPr="005F12B7" w:rsidDel="0070493F">
          <w:rPr>
            <w:rFonts w:asciiTheme="minorHAnsi" w:hAnsiTheme="minorHAnsi"/>
            <w:color w:val="666666"/>
          </w:rPr>
          <w:delText xml:space="preserve"> </w:delText>
        </w:r>
      </w:del>
      <w:r w:rsidRPr="005F12B7">
        <w:rPr>
          <w:rFonts w:asciiTheme="minorHAnsi" w:hAnsiTheme="minorHAnsi"/>
          <w:color w:val="666666"/>
        </w:rPr>
        <w:t>protagonizada</w:t>
      </w:r>
      <w:ins w:id="149" w:author="Salete Saionara Santos Barbosa - ASCOM" w:date="2018-12-17T16:59:00Z">
        <w:r w:rsidR="0070493F">
          <w:rPr>
            <w:rFonts w:asciiTheme="minorHAnsi" w:hAnsiTheme="minorHAnsi"/>
            <w:color w:val="666666"/>
          </w:rPr>
          <w:t xml:space="preserve"> pela primeira vez,</w:t>
        </w:r>
      </w:ins>
      <w:r w:rsidRPr="005F12B7">
        <w:rPr>
          <w:rFonts w:asciiTheme="minorHAnsi" w:hAnsiTheme="minorHAnsi"/>
          <w:color w:val="666666"/>
        </w:rPr>
        <w:t xml:space="preserve"> por pessoas vivendo com aids.</w:t>
      </w:r>
    </w:p>
    <w:p w:rsidR="00507853" w:rsidRPr="005F12B7" w:rsidDel="0070493F" w:rsidRDefault="00507853" w:rsidP="005F12B7">
      <w:pPr>
        <w:numPr>
          <w:ilvl w:val="0"/>
          <w:numId w:val="9"/>
        </w:numPr>
        <w:shd w:val="clear" w:color="auto" w:fill="FFFFFF"/>
        <w:ind w:left="450"/>
        <w:jc w:val="both"/>
        <w:rPr>
          <w:del w:id="150" w:author="Salete Saionara Santos Barbosa - ASCOM" w:date="2018-12-17T16:59:00Z"/>
          <w:rFonts w:asciiTheme="minorHAnsi" w:hAnsiTheme="minorHAnsi"/>
        </w:rPr>
      </w:pPr>
      <w:del w:id="151" w:author="Salete Saionara Santos Barbosa - ASCOM" w:date="2018-12-17T16:59:00Z">
        <w:r w:rsidRPr="005F12B7" w:rsidDel="0070493F">
          <w:rPr>
            <w:rFonts w:asciiTheme="minorHAnsi" w:hAnsiTheme="minorHAnsi"/>
            <w:color w:val="666666"/>
          </w:rPr>
          <w:delText>À noite, em uma ação inédita, a inscrição da RNP+ “Eu me escondia para morrer, hoje me mostro para viver” foi projetada em raio laser nas duas torres do Congresso Nacional, que ficou às escuras, como forma de lembrar os mortos pela doença.</w:delText>
        </w:r>
      </w:del>
    </w:p>
    <w:p w:rsidR="00507853" w:rsidRPr="005F12B7" w:rsidRDefault="00507853" w:rsidP="005F12B7">
      <w:pPr>
        <w:numPr>
          <w:ilvl w:val="0"/>
          <w:numId w:val="9"/>
        </w:numPr>
        <w:shd w:val="clear" w:color="auto" w:fill="FFFFFF"/>
        <w:ind w:left="450"/>
        <w:jc w:val="both"/>
        <w:rPr>
          <w:rFonts w:asciiTheme="minorHAnsi" w:hAnsiTheme="minorHAnsi"/>
        </w:rPr>
      </w:pPr>
      <w:r w:rsidRPr="005F12B7">
        <w:rPr>
          <w:rFonts w:asciiTheme="minorHAnsi" w:hAnsiTheme="minorHAnsi"/>
          <w:color w:val="666666"/>
        </w:rPr>
        <w:t>Brasil reduz em mais de 50% o número de casos de transmissão vertical, quando o HIV é passado da mãe para o filho, durante a gestação, o parto ou a amamentação.</w:t>
      </w:r>
    </w:p>
    <w:p w:rsidR="00507853" w:rsidRPr="005F12B7" w:rsidRDefault="00507853" w:rsidP="005F12B7">
      <w:pPr>
        <w:numPr>
          <w:ilvl w:val="0"/>
          <w:numId w:val="9"/>
        </w:numPr>
        <w:shd w:val="clear" w:color="auto" w:fill="FFFFFF"/>
        <w:ind w:left="450"/>
        <w:jc w:val="both"/>
        <w:rPr>
          <w:rFonts w:asciiTheme="minorHAnsi" w:hAnsiTheme="minorHAnsi"/>
        </w:rPr>
      </w:pPr>
      <w:r w:rsidRPr="005F12B7">
        <w:rPr>
          <w:rFonts w:asciiTheme="minorHAnsi" w:hAnsiTheme="minorHAnsi"/>
          <w:color w:val="666666"/>
        </w:rPr>
        <w:t>Acordo reduz em 50% preço do antirretroviral Tenofovir, representando uma economia imediata de US$ 31,4 milhões por ano.</w:t>
      </w:r>
    </w:p>
    <w:p w:rsidR="00507853" w:rsidRPr="005F12B7" w:rsidRDefault="00507853" w:rsidP="005F12B7">
      <w:pPr>
        <w:numPr>
          <w:ilvl w:val="0"/>
          <w:numId w:val="9"/>
        </w:numPr>
        <w:shd w:val="clear" w:color="auto" w:fill="FFFFFF"/>
        <w:ind w:left="450"/>
        <w:jc w:val="both"/>
        <w:rPr>
          <w:rFonts w:asciiTheme="minorHAnsi" w:hAnsiTheme="minorHAnsi"/>
        </w:rPr>
      </w:pPr>
      <w:r w:rsidRPr="005F12B7">
        <w:rPr>
          <w:rFonts w:asciiTheme="minorHAnsi" w:hAnsiTheme="minorHAnsi"/>
          <w:color w:val="666666"/>
        </w:rPr>
        <w:t>Registros de aids no Brasil ultrapassam 433.000.</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2005</w:t>
      </w:r>
    </w:p>
    <w:p w:rsidR="00507853" w:rsidRPr="00E14B97" w:rsidRDefault="00507853" w:rsidP="005F12B7">
      <w:pPr>
        <w:numPr>
          <w:ilvl w:val="0"/>
          <w:numId w:val="10"/>
        </w:numPr>
        <w:shd w:val="clear" w:color="auto" w:fill="FFFFFF"/>
        <w:ind w:left="450"/>
        <w:jc w:val="both"/>
        <w:rPr>
          <w:ins w:id="152" w:author="Salete Saionara Santos Barbosa - ASCOM" w:date="2018-12-17T16:57:00Z"/>
          <w:rFonts w:asciiTheme="minorHAnsi" w:hAnsiTheme="minorHAnsi"/>
          <w:rPrChange w:id="153" w:author="Salete Saionara Santos Barbosa - ASCOM" w:date="2018-12-17T16:57:00Z">
            <w:rPr>
              <w:ins w:id="154" w:author="Salete Saionara Santos Barbosa - ASCOM" w:date="2018-12-17T16:57:00Z"/>
              <w:rFonts w:asciiTheme="minorHAnsi" w:hAnsiTheme="minorHAnsi"/>
              <w:color w:val="666666"/>
            </w:rPr>
          </w:rPrChange>
        </w:rPr>
      </w:pPr>
      <w:proofErr w:type="spellStart"/>
      <w:r w:rsidRPr="005F12B7">
        <w:rPr>
          <w:rFonts w:asciiTheme="minorHAnsi" w:hAnsiTheme="minorHAnsi"/>
          <w:color w:val="666666"/>
        </w:rPr>
        <w:t>Makgatho</w:t>
      </w:r>
      <w:proofErr w:type="spellEnd"/>
      <w:r w:rsidRPr="005F12B7">
        <w:rPr>
          <w:rFonts w:asciiTheme="minorHAnsi" w:hAnsiTheme="minorHAnsi"/>
          <w:color w:val="666666"/>
        </w:rPr>
        <w:t xml:space="preserve"> Mandela (filho do ex-presidente Nelson Mandela) morre em consequência da aids, aos 54 anos.</w:t>
      </w:r>
    </w:p>
    <w:p w:rsidR="00E14B97" w:rsidRPr="00E14B97" w:rsidRDefault="00E14B97" w:rsidP="005F12B7">
      <w:pPr>
        <w:numPr>
          <w:ilvl w:val="0"/>
          <w:numId w:val="10"/>
        </w:numPr>
        <w:shd w:val="clear" w:color="auto" w:fill="FFFFFF"/>
        <w:ind w:left="450"/>
        <w:jc w:val="both"/>
        <w:rPr>
          <w:ins w:id="155" w:author="Salete Saionara Santos Barbosa - ASCOM" w:date="2018-12-17T16:55:00Z"/>
          <w:rFonts w:asciiTheme="minorHAnsi" w:hAnsiTheme="minorHAnsi"/>
          <w:rPrChange w:id="156" w:author="Salete Saionara Santos Barbosa - ASCOM" w:date="2018-12-17T16:55:00Z">
            <w:rPr>
              <w:ins w:id="157" w:author="Salete Saionara Santos Barbosa - ASCOM" w:date="2018-12-17T16:55:00Z"/>
              <w:rFonts w:asciiTheme="minorHAnsi" w:hAnsiTheme="minorHAnsi"/>
              <w:color w:val="666666"/>
            </w:rPr>
          </w:rPrChange>
        </w:rPr>
      </w:pPr>
      <w:ins w:id="158" w:author="Salete Saionara Santos Barbosa - ASCOM" w:date="2018-12-17T16:57:00Z">
        <w:r w:rsidRPr="003868F3">
          <w:t>Aprovado pela Comissão de Constituição e Justiça o projeto de lei que autoriza o governo a suspender as patentes de oito medicamentos usados no tratamento da AIDS, o torna possível produzir genéricos no país.</w:t>
        </w:r>
      </w:ins>
    </w:p>
    <w:p w:rsidR="00E14B97" w:rsidRPr="005F12B7" w:rsidRDefault="00E14B97" w:rsidP="005F12B7">
      <w:pPr>
        <w:numPr>
          <w:ilvl w:val="0"/>
          <w:numId w:val="10"/>
        </w:numPr>
        <w:shd w:val="clear" w:color="auto" w:fill="FFFFFF"/>
        <w:ind w:left="450"/>
        <w:jc w:val="both"/>
        <w:rPr>
          <w:rFonts w:asciiTheme="minorHAnsi" w:hAnsiTheme="minorHAnsi"/>
        </w:rPr>
      </w:pPr>
      <w:ins w:id="159" w:author="Salete Saionara Santos Barbosa - ASCOM" w:date="2018-12-17T16:55:00Z">
        <w:r w:rsidRPr="007D6DD5">
          <w:rPr>
            <w:rFonts w:asciiTheme="minorHAnsi" w:hAnsiTheme="minorHAnsi"/>
            <w:color w:val="000000"/>
            <w:lang w:val="pt-PT"/>
          </w:rPr>
          <w:t>Brasil recusa financimento da Agência do Governo Norte-Americano para o Desenvolvimento Internacional (USAID), por não aceitar a exclusão de profissionais do sexo das ações e a adoção da política do ABC (abstinência, fidelidade e camisinha somente se necessário)</w:t>
        </w:r>
      </w:ins>
    </w:p>
    <w:p w:rsidR="00507853" w:rsidRPr="005F12B7" w:rsidDel="00E14B97" w:rsidRDefault="00507853" w:rsidP="005F12B7">
      <w:pPr>
        <w:numPr>
          <w:ilvl w:val="0"/>
          <w:numId w:val="10"/>
        </w:numPr>
        <w:shd w:val="clear" w:color="auto" w:fill="FFFFFF"/>
        <w:ind w:left="450"/>
        <w:jc w:val="both"/>
        <w:rPr>
          <w:del w:id="160" w:author="Salete Saionara Santos Barbosa - ASCOM" w:date="2018-12-17T16:57:00Z"/>
          <w:rFonts w:asciiTheme="minorHAnsi" w:hAnsiTheme="minorHAnsi"/>
        </w:rPr>
      </w:pPr>
      <w:del w:id="161" w:author="Salete Saionara Santos Barbosa - ASCOM" w:date="2018-12-17T16:57:00Z">
        <w:r w:rsidRPr="005F12B7" w:rsidDel="00E14B97">
          <w:rPr>
            <w:rFonts w:asciiTheme="minorHAnsi" w:hAnsiTheme="minorHAnsi"/>
            <w:color w:val="666666"/>
          </w:rPr>
          <w:delText>O tema do Dia Mundial de Luta Contra a Aids no Brasil aborda o racismo como fator de vulnerabilidade para a população negra.</w:delText>
        </w:r>
      </w:del>
    </w:p>
    <w:p w:rsidR="00507853" w:rsidRPr="005F12B7" w:rsidRDefault="00507853" w:rsidP="005F12B7">
      <w:pPr>
        <w:numPr>
          <w:ilvl w:val="0"/>
          <w:numId w:val="10"/>
        </w:numPr>
        <w:shd w:val="clear" w:color="auto" w:fill="FFFFFF"/>
        <w:ind w:left="450"/>
        <w:jc w:val="both"/>
        <w:rPr>
          <w:rFonts w:asciiTheme="minorHAnsi" w:hAnsiTheme="minorHAnsi"/>
        </w:rPr>
      </w:pPr>
      <w:r w:rsidRPr="005F12B7">
        <w:rPr>
          <w:rFonts w:asciiTheme="minorHAnsi" w:hAnsiTheme="minorHAnsi"/>
          <w:color w:val="666666"/>
        </w:rPr>
        <w:t>Até junho, são 371.827 registros de aids no Brasil.</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2004</w:t>
      </w:r>
    </w:p>
    <w:p w:rsidR="00FE769A" w:rsidRPr="00FE769A" w:rsidRDefault="009F67CA">
      <w:pPr>
        <w:pStyle w:val="PargrafodaLista"/>
        <w:numPr>
          <w:ilvl w:val="0"/>
          <w:numId w:val="11"/>
        </w:numPr>
        <w:shd w:val="clear" w:color="auto" w:fill="FFFFFF"/>
        <w:spacing w:after="240" w:line="240" w:lineRule="auto"/>
        <w:ind w:left="450"/>
        <w:jc w:val="both"/>
        <w:rPr>
          <w:ins w:id="162" w:author="Salete Saionara Santos Barbosa - ASCOM" w:date="2018-12-17T16:54:00Z"/>
          <w:rPrChange w:id="163" w:author="Salete Saionara Santos Barbosa - ASCOM" w:date="2018-12-17T16:55:00Z">
            <w:rPr>
              <w:ins w:id="164" w:author="Salete Saionara Santos Barbosa - ASCOM" w:date="2018-12-17T16:54:00Z"/>
              <w:color w:val="000000"/>
              <w:lang w:val="pt-PT"/>
            </w:rPr>
          </w:rPrChange>
        </w:rPr>
        <w:pPrChange w:id="165" w:author="Salete Saionara Santos Barbosa - ASCOM" w:date="2018-12-17T16:53:00Z">
          <w:pPr>
            <w:numPr>
              <w:numId w:val="11"/>
            </w:numPr>
            <w:shd w:val="clear" w:color="auto" w:fill="FFFFFF"/>
            <w:tabs>
              <w:tab w:val="num" w:pos="720"/>
            </w:tabs>
            <w:ind w:left="450" w:hanging="360"/>
            <w:jc w:val="both"/>
          </w:pPr>
        </w:pPrChange>
      </w:pPr>
      <w:ins w:id="166" w:author="Salete Saionara Santos Barbosa - ASCOM" w:date="2018-12-17T16:52:00Z">
        <w:r w:rsidRPr="00FE769A">
          <w:rPr>
            <w:color w:val="0000FF"/>
            <w:lang w:val="pt-PT"/>
            <w:rPrChange w:id="167" w:author="Salete Saionara Santos Barbosa - ASCOM" w:date="2018-12-17T16:55:00Z">
              <w:rPr>
                <w:rFonts w:ascii="Arial" w:hAnsi="Arial"/>
                <w:color w:val="0000FF"/>
                <w:sz w:val="17"/>
                <w:szCs w:val="17"/>
                <w:lang w:val="pt-PT"/>
              </w:rPr>
            </w:rPrChange>
          </w:rPr>
          <w:t>BRASIL</w:t>
        </w:r>
        <w:r w:rsidRPr="00FE769A">
          <w:rPr>
            <w:color w:val="000000"/>
            <w:lang w:val="pt-PT"/>
            <w:rPrChange w:id="168" w:author="Salete Saionara Santos Barbosa - ASCOM" w:date="2018-12-17T16:55:00Z">
              <w:rPr>
                <w:rFonts w:ascii="Arial" w:hAnsi="Arial"/>
                <w:color w:val="000000"/>
                <w:sz w:val="17"/>
                <w:szCs w:val="17"/>
                <w:lang w:val="pt-PT"/>
              </w:rPr>
            </w:rPrChange>
          </w:rPr>
          <w:t xml:space="preserve"> * O Brasil é escolhido pelo UNAIDS para a implantação de um centro de referência para cooperação técnica em HIV/AIDS entre países desenvolvidos denominado CICT, Centro Internacional de Cooperação Técnica. </w:t>
        </w:r>
      </w:ins>
    </w:p>
    <w:p w:rsidR="00507853" w:rsidRPr="00FE769A" w:rsidDel="00FE769A" w:rsidRDefault="00507853">
      <w:pPr>
        <w:pStyle w:val="PargrafodaLista"/>
        <w:numPr>
          <w:ilvl w:val="0"/>
          <w:numId w:val="11"/>
        </w:numPr>
        <w:shd w:val="clear" w:color="auto" w:fill="FFFFFF"/>
        <w:spacing w:after="240" w:line="240" w:lineRule="auto"/>
        <w:ind w:left="450"/>
        <w:jc w:val="both"/>
        <w:rPr>
          <w:del w:id="169" w:author="Salete Saionara Santos Barbosa - ASCOM" w:date="2018-12-17T16:55:00Z"/>
          <w:rPrChange w:id="170" w:author="Salete Saionara Santos Barbosa - ASCOM" w:date="2018-12-17T16:55:00Z">
            <w:rPr>
              <w:del w:id="171" w:author="Salete Saionara Santos Barbosa - ASCOM" w:date="2018-12-17T16:55:00Z"/>
              <w:rFonts w:asciiTheme="minorHAnsi" w:hAnsiTheme="minorHAnsi"/>
            </w:rPr>
          </w:rPrChange>
        </w:rPr>
        <w:pPrChange w:id="172" w:author="Salete Saionara Santos Barbosa - ASCOM" w:date="2018-12-17T16:54:00Z">
          <w:pPr>
            <w:numPr>
              <w:numId w:val="11"/>
            </w:numPr>
            <w:shd w:val="clear" w:color="auto" w:fill="FFFFFF"/>
            <w:tabs>
              <w:tab w:val="num" w:pos="720"/>
            </w:tabs>
            <w:ind w:left="450" w:hanging="360"/>
            <w:jc w:val="both"/>
          </w:pPr>
        </w:pPrChange>
      </w:pPr>
      <w:r w:rsidRPr="00FE769A">
        <w:rPr>
          <w:color w:val="666666"/>
          <w:rPrChange w:id="173" w:author="Salete Saionara Santos Barbosa - ASCOM" w:date="2018-12-17T16:55:00Z">
            <w:rPr>
              <w:rFonts w:asciiTheme="minorHAnsi" w:hAnsiTheme="minorHAnsi"/>
              <w:color w:val="666666"/>
            </w:rPr>
          </w:rPrChange>
        </w:rPr>
        <w:t>Morrem duas lideranças transexuais, a advogada e militante Janaína Dutra e a ativista Marcela Prado (ambas grandes colaboradoras do Programa Nacional de DST e Aids).</w:t>
      </w:r>
    </w:p>
    <w:p w:rsidR="00FE769A" w:rsidRPr="00FE769A" w:rsidRDefault="00507853">
      <w:pPr>
        <w:pStyle w:val="PargrafodaLista"/>
        <w:numPr>
          <w:ilvl w:val="0"/>
          <w:numId w:val="11"/>
        </w:numPr>
        <w:shd w:val="clear" w:color="auto" w:fill="FFFFFF"/>
        <w:spacing w:after="240" w:line="240" w:lineRule="auto"/>
        <w:ind w:left="450"/>
        <w:jc w:val="both"/>
        <w:rPr>
          <w:ins w:id="174" w:author="Salete Saionara Santos Barbosa - ASCOM" w:date="2018-12-17T16:55:00Z"/>
          <w:rPrChange w:id="175" w:author="Salete Saionara Santos Barbosa - ASCOM" w:date="2018-12-17T16:55:00Z">
            <w:rPr>
              <w:ins w:id="176" w:author="Salete Saionara Santos Barbosa - ASCOM" w:date="2018-12-17T16:55:00Z"/>
              <w:color w:val="666666"/>
            </w:rPr>
          </w:rPrChange>
        </w:rPr>
        <w:pPrChange w:id="177" w:author="Salete Saionara Santos Barbosa - ASCOM" w:date="2018-12-17T16:54:00Z">
          <w:pPr>
            <w:pStyle w:val="PargrafodaLista"/>
            <w:numPr>
              <w:numId w:val="11"/>
            </w:numPr>
            <w:tabs>
              <w:tab w:val="num" w:pos="720"/>
            </w:tabs>
            <w:ind w:hanging="360"/>
            <w:jc w:val="both"/>
          </w:pPr>
        </w:pPrChange>
      </w:pPr>
      <w:r w:rsidRPr="00FE769A">
        <w:rPr>
          <w:color w:val="666666"/>
        </w:rPr>
        <w:t xml:space="preserve">Lançamento do algoritmo brasileiro para testes de </w:t>
      </w:r>
      <w:proofErr w:type="spellStart"/>
      <w:r w:rsidRPr="00FE769A">
        <w:rPr>
          <w:color w:val="666666"/>
        </w:rPr>
        <w:t>genotipagem</w:t>
      </w:r>
      <w:proofErr w:type="spellEnd"/>
      <w:r w:rsidRPr="00FE769A">
        <w:rPr>
          <w:color w:val="666666"/>
        </w:rPr>
        <w:t>.</w:t>
      </w:r>
    </w:p>
    <w:p w:rsidR="00FE769A" w:rsidRPr="00E14B97" w:rsidDel="00E14B97" w:rsidRDefault="00FE769A">
      <w:pPr>
        <w:pStyle w:val="PargrafodaLista"/>
        <w:numPr>
          <w:ilvl w:val="0"/>
          <w:numId w:val="11"/>
        </w:numPr>
        <w:shd w:val="clear" w:color="auto" w:fill="FFFFFF"/>
        <w:spacing w:after="240" w:line="240" w:lineRule="auto"/>
        <w:ind w:left="450"/>
        <w:jc w:val="both"/>
        <w:rPr>
          <w:del w:id="178" w:author="Salete Saionara Santos Barbosa - ASCOM" w:date="2018-12-17T16:55:00Z"/>
          <w:rPrChange w:id="179" w:author="Salete Saionara Santos Barbosa - ASCOM" w:date="2018-12-17T16:55:00Z">
            <w:rPr>
              <w:del w:id="180" w:author="Salete Saionara Santos Barbosa - ASCOM" w:date="2018-12-17T16:55:00Z"/>
              <w:rFonts w:asciiTheme="minorHAnsi" w:hAnsiTheme="minorHAnsi"/>
            </w:rPr>
          </w:rPrChange>
        </w:rPr>
        <w:pPrChange w:id="181" w:author="Salete Saionara Santos Barbosa - ASCOM" w:date="2018-12-17T16:55:00Z">
          <w:pPr>
            <w:numPr>
              <w:numId w:val="11"/>
            </w:numPr>
            <w:shd w:val="clear" w:color="auto" w:fill="FFFFFF"/>
            <w:tabs>
              <w:tab w:val="num" w:pos="720"/>
            </w:tabs>
            <w:ind w:left="450" w:hanging="360"/>
            <w:jc w:val="both"/>
          </w:pPr>
        </w:pPrChange>
      </w:pPr>
    </w:p>
    <w:p w:rsidR="00507853" w:rsidRPr="00E14B97" w:rsidRDefault="00507853">
      <w:pPr>
        <w:pStyle w:val="PargrafodaLista"/>
        <w:numPr>
          <w:ilvl w:val="0"/>
          <w:numId w:val="11"/>
        </w:numPr>
        <w:shd w:val="clear" w:color="auto" w:fill="FFFFFF"/>
        <w:spacing w:after="240" w:line="240" w:lineRule="auto"/>
        <w:ind w:left="450"/>
        <w:jc w:val="both"/>
        <w:rPr>
          <w:rPrChange w:id="182" w:author="Salete Saionara Santos Barbosa - ASCOM" w:date="2018-12-17T16:55:00Z">
            <w:rPr>
              <w:rFonts w:asciiTheme="minorHAnsi" w:hAnsiTheme="minorHAnsi"/>
            </w:rPr>
          </w:rPrChange>
        </w:rPr>
        <w:pPrChange w:id="183" w:author="Salete Saionara Santos Barbosa - ASCOM" w:date="2018-12-17T16:55:00Z">
          <w:pPr>
            <w:numPr>
              <w:numId w:val="11"/>
            </w:numPr>
            <w:shd w:val="clear" w:color="auto" w:fill="FFFFFF"/>
            <w:tabs>
              <w:tab w:val="num" w:pos="720"/>
            </w:tabs>
            <w:ind w:left="450" w:hanging="360"/>
            <w:jc w:val="both"/>
          </w:pPr>
        </w:pPrChange>
      </w:pPr>
      <w:del w:id="184" w:author="Salete Saionara Santos Barbosa - ASCOM" w:date="2018-12-17T16:54:00Z">
        <w:r w:rsidRPr="00E14B97" w:rsidDel="00FE769A">
          <w:rPr>
            <w:color w:val="666666"/>
            <w:rPrChange w:id="185" w:author="Salete Saionara Santos Barbosa - ASCOM" w:date="2018-12-17T16:55:00Z">
              <w:rPr>
                <w:color w:val="666666"/>
              </w:rPr>
            </w:rPrChange>
          </w:rPr>
          <w:delText>Recife reúne quatro mil participantes em três congressos simultâneos: o V Congresso Brasileiro de Prevenção em DST/Aids, o V Congresso da Sociedade Brasileira de Doenças Sexualmente Transmissíveis e Aids e o I Congresso Brasileiro de Aids.</w:delText>
        </w:r>
      </w:del>
    </w:p>
    <w:p w:rsidR="00507853" w:rsidRPr="005F12B7" w:rsidRDefault="00507853" w:rsidP="005F12B7">
      <w:pPr>
        <w:numPr>
          <w:ilvl w:val="0"/>
          <w:numId w:val="11"/>
        </w:numPr>
        <w:shd w:val="clear" w:color="auto" w:fill="FFFFFF"/>
        <w:ind w:left="450"/>
        <w:jc w:val="both"/>
        <w:rPr>
          <w:rFonts w:asciiTheme="minorHAnsi" w:hAnsiTheme="minorHAnsi"/>
        </w:rPr>
      </w:pPr>
      <w:r w:rsidRPr="005F12B7">
        <w:rPr>
          <w:rFonts w:asciiTheme="minorHAnsi" w:hAnsiTheme="minorHAnsi"/>
          <w:color w:val="666666"/>
        </w:rPr>
        <w:t>Já é de 362.364 o total de casos de aids até junho.</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2003</w:t>
      </w:r>
    </w:p>
    <w:p w:rsidR="00507853" w:rsidRPr="005F12B7" w:rsidRDefault="00507853" w:rsidP="005F12B7">
      <w:pPr>
        <w:numPr>
          <w:ilvl w:val="0"/>
          <w:numId w:val="12"/>
        </w:numPr>
        <w:shd w:val="clear" w:color="auto" w:fill="FFFFFF"/>
        <w:ind w:left="450"/>
        <w:jc w:val="both"/>
        <w:rPr>
          <w:rFonts w:asciiTheme="minorHAnsi" w:hAnsiTheme="minorHAnsi"/>
        </w:rPr>
      </w:pPr>
      <w:r w:rsidRPr="005F12B7">
        <w:rPr>
          <w:rFonts w:asciiTheme="minorHAnsi" w:hAnsiTheme="minorHAnsi"/>
          <w:color w:val="666666"/>
        </w:rPr>
        <w:t>Realização do II Fórum em HIV/Aids e DST da América Latina, em Havana, Cuba.</w:t>
      </w:r>
    </w:p>
    <w:p w:rsidR="00507853" w:rsidRPr="005F12B7" w:rsidRDefault="00507853" w:rsidP="005F12B7">
      <w:pPr>
        <w:numPr>
          <w:ilvl w:val="0"/>
          <w:numId w:val="12"/>
        </w:numPr>
        <w:shd w:val="clear" w:color="auto" w:fill="FFFFFF"/>
        <w:ind w:left="450"/>
        <w:jc w:val="both"/>
        <w:rPr>
          <w:rFonts w:asciiTheme="minorHAnsi" w:hAnsiTheme="minorHAnsi"/>
        </w:rPr>
      </w:pPr>
      <w:r w:rsidRPr="005F12B7">
        <w:rPr>
          <w:rFonts w:asciiTheme="minorHAnsi" w:hAnsiTheme="minorHAnsi"/>
          <w:color w:val="666666"/>
        </w:rPr>
        <w:t>O Programa Nacional de DST/Aids recebe US$ 1 milhão da Fundação Bill &amp; Melinda Gates como reconhecimento às ações de prevenção e assistência no país. Os recursos foram doados para ONGs que trabalham com portadores de HIV/Aids. O Programa é considerado por diversas agências de cooperação internacional como referência mundial.</w:t>
      </w:r>
    </w:p>
    <w:p w:rsidR="00507853" w:rsidRPr="005F12B7" w:rsidRDefault="00507853" w:rsidP="005F12B7">
      <w:pPr>
        <w:numPr>
          <w:ilvl w:val="0"/>
          <w:numId w:val="12"/>
        </w:numPr>
        <w:shd w:val="clear" w:color="auto" w:fill="FFFFFF"/>
        <w:ind w:left="450"/>
        <w:jc w:val="both"/>
        <w:rPr>
          <w:rFonts w:asciiTheme="minorHAnsi" w:hAnsiTheme="minorHAnsi"/>
        </w:rPr>
      </w:pPr>
      <w:r w:rsidRPr="005F12B7">
        <w:rPr>
          <w:rFonts w:asciiTheme="minorHAnsi" w:hAnsiTheme="minorHAnsi"/>
          <w:color w:val="666666"/>
        </w:rPr>
        <w:t>Os registros de aids no Brasil são 310.310.</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2002</w:t>
      </w:r>
    </w:p>
    <w:p w:rsidR="00507853" w:rsidRPr="005F12B7" w:rsidRDefault="00507853" w:rsidP="005F12B7">
      <w:pPr>
        <w:numPr>
          <w:ilvl w:val="0"/>
          <w:numId w:val="13"/>
        </w:numPr>
        <w:shd w:val="clear" w:color="auto" w:fill="FFFFFF"/>
        <w:ind w:left="450"/>
        <w:jc w:val="both"/>
        <w:rPr>
          <w:rFonts w:asciiTheme="minorHAnsi" w:hAnsiTheme="minorHAnsi"/>
        </w:rPr>
      </w:pPr>
      <w:r w:rsidRPr="005F12B7">
        <w:rPr>
          <w:rFonts w:asciiTheme="minorHAnsi" w:hAnsiTheme="minorHAnsi"/>
          <w:color w:val="666666"/>
        </w:rPr>
        <w:t>O Fundo Global para o Combate a Aids, Tuberculose e Malária é criado para captar e distribuir recursos, utilizados por países em desenvolvimento para controlar as três doenças infecciosas que mais matam no mundo.</w:t>
      </w:r>
    </w:p>
    <w:p w:rsidR="00507853" w:rsidRPr="005F12B7" w:rsidRDefault="00507853" w:rsidP="005F12B7">
      <w:pPr>
        <w:numPr>
          <w:ilvl w:val="0"/>
          <w:numId w:val="13"/>
        </w:numPr>
        <w:shd w:val="clear" w:color="auto" w:fill="FFFFFF"/>
        <w:ind w:left="450"/>
        <w:jc w:val="both"/>
        <w:rPr>
          <w:rFonts w:asciiTheme="minorHAnsi" w:hAnsiTheme="minorHAnsi"/>
        </w:rPr>
      </w:pPr>
      <w:r w:rsidRPr="005F12B7">
        <w:rPr>
          <w:rFonts w:asciiTheme="minorHAnsi" w:hAnsiTheme="minorHAnsi"/>
          <w:color w:val="666666"/>
        </w:rPr>
        <w:t xml:space="preserve">Um relatório realizado pelo </w:t>
      </w:r>
      <w:proofErr w:type="spellStart"/>
      <w:r w:rsidRPr="005F12B7">
        <w:rPr>
          <w:rFonts w:asciiTheme="minorHAnsi" w:hAnsiTheme="minorHAnsi"/>
          <w:color w:val="666666"/>
        </w:rPr>
        <w:t>Unaids</w:t>
      </w:r>
      <w:proofErr w:type="spellEnd"/>
      <w:r w:rsidRPr="005F12B7">
        <w:rPr>
          <w:rFonts w:asciiTheme="minorHAnsi" w:hAnsiTheme="minorHAnsi"/>
          <w:color w:val="666666"/>
        </w:rPr>
        <w:t>, programa conjunto das Nações Unidas para a luta contra a aids, afirma que a aids vai matar 70 milhões de pessoas nos próximos 20 anos, a maior parte na África, a não ser que as nações ricas aumentem seus esforços para conter a doença.</w:t>
      </w:r>
    </w:p>
    <w:p w:rsidR="00507853" w:rsidRPr="005F12B7" w:rsidDel="00F82F8A" w:rsidRDefault="00507853" w:rsidP="005F12B7">
      <w:pPr>
        <w:numPr>
          <w:ilvl w:val="0"/>
          <w:numId w:val="13"/>
        </w:numPr>
        <w:shd w:val="clear" w:color="auto" w:fill="FFFFFF"/>
        <w:ind w:left="450"/>
        <w:jc w:val="both"/>
        <w:rPr>
          <w:del w:id="186" w:author="Salete Saionara Santos Barbosa - ASCOM" w:date="2018-12-17T16:51:00Z"/>
          <w:rFonts w:asciiTheme="minorHAnsi" w:hAnsiTheme="minorHAnsi"/>
        </w:rPr>
      </w:pPr>
      <w:del w:id="187" w:author="Salete Saionara Santos Barbosa - ASCOM" w:date="2018-12-17T16:51:00Z">
        <w:r w:rsidRPr="005F12B7" w:rsidDel="00F82F8A">
          <w:rPr>
            <w:rFonts w:asciiTheme="minorHAnsi" w:hAnsiTheme="minorHAnsi"/>
            <w:color w:val="666666"/>
          </w:rPr>
          <w:delText>A 14ª Conferência Internacional sobre aids é realizada em Barcelona.</w:delText>
        </w:r>
      </w:del>
    </w:p>
    <w:p w:rsidR="00507853" w:rsidRPr="005F12B7" w:rsidRDefault="00507853" w:rsidP="005F12B7">
      <w:pPr>
        <w:numPr>
          <w:ilvl w:val="0"/>
          <w:numId w:val="13"/>
        </w:numPr>
        <w:shd w:val="clear" w:color="auto" w:fill="FFFFFF"/>
        <w:ind w:left="450"/>
        <w:jc w:val="both"/>
        <w:rPr>
          <w:rFonts w:asciiTheme="minorHAnsi" w:hAnsiTheme="minorHAnsi"/>
        </w:rPr>
      </w:pPr>
      <w:r w:rsidRPr="005F12B7">
        <w:rPr>
          <w:rFonts w:asciiTheme="minorHAnsi" w:hAnsiTheme="minorHAnsi"/>
          <w:color w:val="666666"/>
        </w:rPr>
        <w:t>O número de casos de aids notificados no país, desde 1980, é de 258.000.</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2001</w:t>
      </w:r>
    </w:p>
    <w:p w:rsidR="00507853" w:rsidRPr="005F12B7" w:rsidRDefault="00507853" w:rsidP="005F12B7">
      <w:pPr>
        <w:numPr>
          <w:ilvl w:val="0"/>
          <w:numId w:val="14"/>
        </w:numPr>
        <w:shd w:val="clear" w:color="auto" w:fill="FFFFFF"/>
        <w:ind w:left="450"/>
        <w:jc w:val="both"/>
        <w:rPr>
          <w:rFonts w:asciiTheme="minorHAnsi" w:hAnsiTheme="minorHAnsi"/>
        </w:rPr>
      </w:pPr>
      <w:r w:rsidRPr="005F12B7">
        <w:rPr>
          <w:rFonts w:asciiTheme="minorHAnsi" w:hAnsiTheme="minorHAnsi"/>
          <w:color w:val="666666"/>
        </w:rPr>
        <w:t>Implantação da Rede Nacional de Laboratórios para Genotipagem.</w:t>
      </w:r>
    </w:p>
    <w:p w:rsidR="00507853" w:rsidRPr="005F12B7" w:rsidRDefault="00507853" w:rsidP="005F12B7">
      <w:pPr>
        <w:numPr>
          <w:ilvl w:val="0"/>
          <w:numId w:val="14"/>
        </w:numPr>
        <w:shd w:val="clear" w:color="auto" w:fill="FFFFFF"/>
        <w:ind w:left="450"/>
        <w:jc w:val="both"/>
        <w:rPr>
          <w:rFonts w:asciiTheme="minorHAnsi" w:hAnsiTheme="minorHAnsi"/>
        </w:rPr>
      </w:pPr>
      <w:r w:rsidRPr="005F12B7">
        <w:rPr>
          <w:rFonts w:asciiTheme="minorHAnsi" w:hAnsiTheme="minorHAnsi"/>
          <w:color w:val="666666"/>
        </w:rPr>
        <w:t>Brasil ameaça quebrar patentes e consegue negociar com a indústria farmacêutica internacional a redução no preço dos medicamentos para aids.</w:t>
      </w:r>
    </w:p>
    <w:p w:rsidR="00507853" w:rsidRPr="005F12B7" w:rsidDel="00F82F8A" w:rsidRDefault="00507853" w:rsidP="005F12B7">
      <w:pPr>
        <w:numPr>
          <w:ilvl w:val="0"/>
          <w:numId w:val="14"/>
        </w:numPr>
        <w:shd w:val="clear" w:color="auto" w:fill="FFFFFF"/>
        <w:ind w:left="450"/>
        <w:jc w:val="both"/>
        <w:rPr>
          <w:del w:id="188" w:author="Salete Saionara Santos Barbosa - ASCOM" w:date="2018-12-17T16:51:00Z"/>
          <w:rFonts w:asciiTheme="minorHAnsi" w:hAnsiTheme="minorHAnsi"/>
        </w:rPr>
      </w:pPr>
      <w:del w:id="189" w:author="Salete Saionara Santos Barbosa - ASCOM" w:date="2018-12-17T16:51:00Z">
        <w:r w:rsidRPr="005F12B7" w:rsidDel="00F82F8A">
          <w:rPr>
            <w:rFonts w:asciiTheme="minorHAnsi" w:hAnsiTheme="minorHAnsi"/>
            <w:color w:val="666666"/>
          </w:rPr>
          <w:delText>Organizações médicas e ativistas denunciam o alto preço dos remédios contra aids. Muitos laboratórios são obrigados a baixar o preço das drogas nos países do Terceiro Mundo.</w:delText>
        </w:r>
      </w:del>
    </w:p>
    <w:p w:rsidR="00507853" w:rsidRPr="005F12B7" w:rsidDel="00F82F8A" w:rsidRDefault="00507853" w:rsidP="005F12B7">
      <w:pPr>
        <w:numPr>
          <w:ilvl w:val="0"/>
          <w:numId w:val="14"/>
        </w:numPr>
        <w:shd w:val="clear" w:color="auto" w:fill="FFFFFF"/>
        <w:ind w:left="450"/>
        <w:jc w:val="both"/>
        <w:rPr>
          <w:del w:id="190" w:author="Salete Saionara Santos Barbosa - ASCOM" w:date="2018-12-17T16:51:00Z"/>
          <w:rFonts w:asciiTheme="minorHAnsi" w:hAnsiTheme="minorHAnsi"/>
        </w:rPr>
      </w:pPr>
      <w:del w:id="191" w:author="Salete Saionara Santos Barbosa - ASCOM" w:date="2018-12-17T16:51:00Z">
        <w:r w:rsidRPr="005F12B7" w:rsidDel="00F82F8A">
          <w:rPr>
            <w:rFonts w:asciiTheme="minorHAnsi" w:hAnsiTheme="minorHAnsi"/>
            <w:color w:val="666666"/>
          </w:rPr>
          <w:delText>O HIV Vaccine Trials Network (HVTN) planeja testes com vacina em vários países, entre eles o Brasil.</w:delText>
        </w:r>
      </w:del>
    </w:p>
    <w:p w:rsidR="00507853" w:rsidRPr="005F12B7" w:rsidRDefault="00507853" w:rsidP="005F12B7">
      <w:pPr>
        <w:numPr>
          <w:ilvl w:val="0"/>
          <w:numId w:val="14"/>
        </w:numPr>
        <w:shd w:val="clear" w:color="auto" w:fill="FFFFFF"/>
        <w:ind w:left="450"/>
        <w:jc w:val="both"/>
        <w:rPr>
          <w:rFonts w:asciiTheme="minorHAnsi" w:hAnsiTheme="minorHAnsi"/>
        </w:rPr>
      </w:pPr>
      <w:r w:rsidRPr="005F12B7">
        <w:rPr>
          <w:rFonts w:asciiTheme="minorHAnsi" w:hAnsiTheme="minorHAnsi"/>
          <w:color w:val="666666"/>
        </w:rPr>
        <w:t>Em duas décadas (1980 - 2001), o total de casos de aids acumulados são de 220.000.</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2000</w:t>
      </w:r>
    </w:p>
    <w:p w:rsidR="00507853" w:rsidRPr="005F12B7" w:rsidRDefault="00507853" w:rsidP="005F12B7">
      <w:pPr>
        <w:numPr>
          <w:ilvl w:val="0"/>
          <w:numId w:val="15"/>
        </w:numPr>
        <w:shd w:val="clear" w:color="auto" w:fill="FFFFFF"/>
        <w:ind w:left="450"/>
        <w:jc w:val="both"/>
        <w:rPr>
          <w:rFonts w:asciiTheme="minorHAnsi" w:hAnsiTheme="minorHAnsi"/>
        </w:rPr>
      </w:pPr>
      <w:r w:rsidRPr="005F12B7">
        <w:rPr>
          <w:rFonts w:asciiTheme="minorHAnsi" w:hAnsiTheme="minorHAnsi"/>
          <w:color w:val="666666"/>
        </w:rPr>
        <w:t xml:space="preserve">A 13ª Conferência Internacional sobre Aids, em Durban, na África do Sul, denuncia ao mundo a mortandade na África. Dezessete milhões morreram de Aids no continente, sendo 3,7 milhões crianças. Estão contaminados 8,8% dos adultos. O Presidente da África do Sul, </w:t>
      </w:r>
      <w:proofErr w:type="spellStart"/>
      <w:r w:rsidRPr="005F12B7">
        <w:rPr>
          <w:rFonts w:asciiTheme="minorHAnsi" w:hAnsiTheme="minorHAnsi"/>
          <w:color w:val="666666"/>
        </w:rPr>
        <w:t>Thabo</w:t>
      </w:r>
      <w:proofErr w:type="spellEnd"/>
      <w:r w:rsidRPr="005F12B7">
        <w:rPr>
          <w:rFonts w:asciiTheme="minorHAnsi" w:hAnsiTheme="minorHAnsi"/>
          <w:color w:val="666666"/>
        </w:rPr>
        <w:t xml:space="preserve"> Mbeki, escandaliza o mundo ao sugerir que o HIV não causa a aids.</w:t>
      </w:r>
    </w:p>
    <w:p w:rsidR="00507853" w:rsidRPr="005F12B7" w:rsidRDefault="00507853" w:rsidP="005F12B7">
      <w:pPr>
        <w:numPr>
          <w:ilvl w:val="0"/>
          <w:numId w:val="15"/>
        </w:numPr>
        <w:shd w:val="clear" w:color="auto" w:fill="FFFFFF"/>
        <w:ind w:left="450"/>
        <w:jc w:val="both"/>
        <w:rPr>
          <w:rFonts w:asciiTheme="minorHAnsi" w:hAnsiTheme="minorHAnsi"/>
        </w:rPr>
      </w:pPr>
      <w:r w:rsidRPr="005F12B7">
        <w:rPr>
          <w:rFonts w:asciiTheme="minorHAnsi" w:hAnsiTheme="minorHAnsi"/>
          <w:color w:val="666666"/>
        </w:rPr>
        <w:t>Realização do I Fórum em HIV/Aids e DST da América Latina, no Rio de Janeiro.</w:t>
      </w:r>
    </w:p>
    <w:p w:rsidR="00507853" w:rsidRPr="005F12B7" w:rsidRDefault="00507853" w:rsidP="005F12B7">
      <w:pPr>
        <w:numPr>
          <w:ilvl w:val="0"/>
          <w:numId w:val="15"/>
        </w:numPr>
        <w:shd w:val="clear" w:color="auto" w:fill="FFFFFF"/>
        <w:ind w:left="450"/>
        <w:jc w:val="both"/>
        <w:rPr>
          <w:rFonts w:asciiTheme="minorHAnsi" w:hAnsiTheme="minorHAnsi"/>
        </w:rPr>
      </w:pPr>
      <w:r w:rsidRPr="005F12B7">
        <w:rPr>
          <w:rFonts w:asciiTheme="minorHAnsi" w:hAnsiTheme="minorHAnsi"/>
          <w:color w:val="666666"/>
        </w:rPr>
        <w:t>A partir de acordo promovido pelas Nações Unidas, cinco grandes companhias farmacêuticas concordam em diminuir o preço dos remédios usados no tratamento da aids para os países em desenvolvimento.</w:t>
      </w:r>
    </w:p>
    <w:p w:rsidR="00507853" w:rsidRPr="005F12B7" w:rsidRDefault="00507853" w:rsidP="005F12B7">
      <w:pPr>
        <w:numPr>
          <w:ilvl w:val="0"/>
          <w:numId w:val="15"/>
        </w:numPr>
        <w:shd w:val="clear" w:color="auto" w:fill="FFFFFF"/>
        <w:ind w:left="450"/>
        <w:jc w:val="both"/>
        <w:rPr>
          <w:rFonts w:asciiTheme="minorHAnsi" w:hAnsiTheme="minorHAnsi"/>
        </w:rPr>
      </w:pPr>
      <w:r w:rsidRPr="005F12B7">
        <w:rPr>
          <w:rFonts w:asciiTheme="minorHAnsi" w:hAnsiTheme="minorHAnsi"/>
          <w:color w:val="666666"/>
        </w:rPr>
        <w:t>No Brasil, aumenta a incidência em mulheres. Proporção nacional de casos de aids notificados é de uma mulher para cada dois homens.</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1999</w:t>
      </w:r>
    </w:p>
    <w:p w:rsidR="00507853" w:rsidRPr="005F12B7" w:rsidRDefault="00507853" w:rsidP="005F12B7">
      <w:pPr>
        <w:numPr>
          <w:ilvl w:val="0"/>
          <w:numId w:val="16"/>
        </w:numPr>
        <w:shd w:val="clear" w:color="auto" w:fill="FFFFFF"/>
        <w:ind w:left="450"/>
        <w:jc w:val="both"/>
        <w:rPr>
          <w:rFonts w:asciiTheme="minorHAnsi" w:hAnsiTheme="minorHAnsi"/>
        </w:rPr>
      </w:pPr>
      <w:r w:rsidRPr="005F12B7">
        <w:rPr>
          <w:rFonts w:asciiTheme="minorHAnsi" w:hAnsiTheme="minorHAnsi"/>
          <w:color w:val="666666"/>
        </w:rPr>
        <w:t>Número de medicamentos disponibilizados pelo Ministério da Saúde já são 15.</w:t>
      </w:r>
    </w:p>
    <w:p w:rsidR="00507853" w:rsidRPr="005F12B7" w:rsidRDefault="00507853" w:rsidP="005F12B7">
      <w:pPr>
        <w:numPr>
          <w:ilvl w:val="0"/>
          <w:numId w:val="16"/>
        </w:numPr>
        <w:shd w:val="clear" w:color="auto" w:fill="FFFFFF"/>
        <w:ind w:left="450"/>
        <w:jc w:val="both"/>
        <w:rPr>
          <w:rFonts w:asciiTheme="minorHAnsi" w:hAnsiTheme="minorHAnsi"/>
        </w:rPr>
      </w:pPr>
      <w:r w:rsidRPr="005F12B7">
        <w:rPr>
          <w:rFonts w:asciiTheme="minorHAnsi" w:hAnsiTheme="minorHAnsi"/>
          <w:color w:val="666666"/>
        </w:rPr>
        <w:t>Mortalidade dos pacientes de aids cai 50% e qualidade de vida dos portadores do HIV melhora significativamente.</w:t>
      </w:r>
    </w:p>
    <w:p w:rsidR="00507853" w:rsidRPr="005F12B7" w:rsidRDefault="00507853" w:rsidP="005F12B7">
      <w:pPr>
        <w:numPr>
          <w:ilvl w:val="0"/>
          <w:numId w:val="16"/>
        </w:numPr>
        <w:shd w:val="clear" w:color="auto" w:fill="FFFFFF"/>
        <w:ind w:left="450"/>
        <w:jc w:val="both"/>
        <w:rPr>
          <w:rFonts w:asciiTheme="minorHAnsi" w:hAnsiTheme="minorHAnsi"/>
        </w:rPr>
      </w:pPr>
      <w:r w:rsidRPr="005F12B7">
        <w:rPr>
          <w:rFonts w:asciiTheme="minorHAnsi" w:hAnsiTheme="minorHAnsi"/>
          <w:color w:val="666666"/>
        </w:rPr>
        <w:t>Estudos indicam que, quando o tratamento é abandonado, a infecção torna-se outra vez detectável.</w:t>
      </w:r>
    </w:p>
    <w:p w:rsidR="00507853" w:rsidRPr="005F12B7" w:rsidRDefault="00507853" w:rsidP="005F12B7">
      <w:pPr>
        <w:numPr>
          <w:ilvl w:val="0"/>
          <w:numId w:val="16"/>
        </w:numPr>
        <w:shd w:val="clear" w:color="auto" w:fill="FFFFFF"/>
        <w:ind w:left="450"/>
        <w:jc w:val="both"/>
        <w:rPr>
          <w:rFonts w:asciiTheme="minorHAnsi" w:hAnsiTheme="minorHAnsi"/>
        </w:rPr>
      </w:pPr>
      <w:r w:rsidRPr="005F12B7">
        <w:rPr>
          <w:rFonts w:asciiTheme="minorHAnsi" w:hAnsiTheme="minorHAnsi"/>
          <w:color w:val="666666"/>
        </w:rPr>
        <w:t>Pacientes desenvolvem efeitos colaterais aos remédios.</w:t>
      </w:r>
    </w:p>
    <w:p w:rsidR="00507853" w:rsidRPr="005F12B7" w:rsidRDefault="00507853" w:rsidP="005F12B7">
      <w:pPr>
        <w:numPr>
          <w:ilvl w:val="0"/>
          <w:numId w:val="16"/>
        </w:numPr>
        <w:shd w:val="clear" w:color="auto" w:fill="FFFFFF"/>
        <w:ind w:left="450"/>
        <w:jc w:val="both"/>
        <w:rPr>
          <w:rFonts w:asciiTheme="minorHAnsi" w:hAnsiTheme="minorHAnsi"/>
        </w:rPr>
      </w:pPr>
      <w:r w:rsidRPr="005F12B7">
        <w:rPr>
          <w:rFonts w:asciiTheme="minorHAnsi" w:hAnsiTheme="minorHAnsi"/>
          <w:color w:val="666666"/>
        </w:rPr>
        <w:t>Marylin, um chimpanzé fêmea, ajuda a confirmar que o SIV (</w:t>
      </w:r>
      <w:proofErr w:type="spellStart"/>
      <w:r w:rsidRPr="005F12B7">
        <w:rPr>
          <w:rFonts w:asciiTheme="minorHAnsi" w:hAnsiTheme="minorHAnsi"/>
          <w:color w:val="666666"/>
        </w:rPr>
        <w:t>simian</w:t>
      </w:r>
      <w:proofErr w:type="spellEnd"/>
      <w:r w:rsidRPr="005F12B7">
        <w:rPr>
          <w:rFonts w:asciiTheme="minorHAnsi" w:hAnsiTheme="minorHAnsi"/>
          <w:color w:val="666666"/>
        </w:rPr>
        <w:t xml:space="preserve"> </w:t>
      </w:r>
      <w:proofErr w:type="spellStart"/>
      <w:r w:rsidRPr="005F12B7">
        <w:rPr>
          <w:rFonts w:asciiTheme="minorHAnsi" w:hAnsiTheme="minorHAnsi"/>
          <w:color w:val="666666"/>
        </w:rPr>
        <w:t>immunodeficiency</w:t>
      </w:r>
      <w:proofErr w:type="spellEnd"/>
      <w:r w:rsidRPr="005F12B7">
        <w:rPr>
          <w:rFonts w:asciiTheme="minorHAnsi" w:hAnsiTheme="minorHAnsi"/>
          <w:color w:val="666666"/>
        </w:rPr>
        <w:t xml:space="preserve"> </w:t>
      </w:r>
      <w:proofErr w:type="spellStart"/>
      <w:r w:rsidRPr="005F12B7">
        <w:rPr>
          <w:rFonts w:asciiTheme="minorHAnsi" w:hAnsiTheme="minorHAnsi"/>
          <w:color w:val="666666"/>
        </w:rPr>
        <w:t>virus</w:t>
      </w:r>
      <w:proofErr w:type="spellEnd"/>
      <w:r w:rsidRPr="005F12B7">
        <w:rPr>
          <w:rFonts w:asciiTheme="minorHAnsi" w:hAnsiTheme="minorHAnsi"/>
          <w:color w:val="666666"/>
        </w:rPr>
        <w:t xml:space="preserve"> ou vírus da imunodeficiência dos símios) foi transmitido para seres humanos e sofreu mutações, transformando-se no HIV. Testes genéticos mostram que o HIV é bastante similar ao SIV, que infecta os chimpanzés, mas não os deixa doentes.</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1998</w:t>
      </w:r>
    </w:p>
    <w:p w:rsidR="00507853" w:rsidRPr="005F12B7" w:rsidRDefault="00507853" w:rsidP="005F12B7">
      <w:pPr>
        <w:numPr>
          <w:ilvl w:val="0"/>
          <w:numId w:val="17"/>
        </w:numPr>
        <w:shd w:val="clear" w:color="auto" w:fill="FFFFFF"/>
        <w:ind w:left="450"/>
        <w:jc w:val="both"/>
        <w:rPr>
          <w:rFonts w:asciiTheme="minorHAnsi" w:hAnsiTheme="minorHAnsi"/>
        </w:rPr>
      </w:pPr>
      <w:r w:rsidRPr="005F12B7">
        <w:rPr>
          <w:rFonts w:asciiTheme="minorHAnsi" w:hAnsiTheme="minorHAnsi"/>
          <w:color w:val="666666"/>
        </w:rPr>
        <w:t>Validação do algoritmo nacional para diagnóstico das DST no Brasil.</w:t>
      </w:r>
    </w:p>
    <w:p w:rsidR="00507853" w:rsidRPr="005F12B7" w:rsidRDefault="00507853" w:rsidP="005F12B7">
      <w:pPr>
        <w:numPr>
          <w:ilvl w:val="0"/>
          <w:numId w:val="17"/>
        </w:numPr>
        <w:shd w:val="clear" w:color="auto" w:fill="FFFFFF"/>
        <w:ind w:left="450"/>
        <w:jc w:val="both"/>
        <w:rPr>
          <w:rFonts w:asciiTheme="minorHAnsi" w:hAnsiTheme="minorHAnsi"/>
        </w:rPr>
      </w:pPr>
      <w:r w:rsidRPr="005F12B7">
        <w:rPr>
          <w:rFonts w:asciiTheme="minorHAnsi" w:hAnsiTheme="minorHAnsi"/>
          <w:color w:val="666666"/>
        </w:rPr>
        <w:t>Ministério da Saúde recomenda a aplicação da abordagem sindrômica das DST para seu tratamento oportuno e consequente diminuição da incidência do HIV.</w:t>
      </w:r>
    </w:p>
    <w:p w:rsidR="00507853" w:rsidRPr="005F12B7" w:rsidRDefault="00507853" w:rsidP="005F12B7">
      <w:pPr>
        <w:numPr>
          <w:ilvl w:val="0"/>
          <w:numId w:val="17"/>
        </w:numPr>
        <w:shd w:val="clear" w:color="auto" w:fill="FFFFFF"/>
        <w:ind w:left="450"/>
        <w:jc w:val="both"/>
        <w:rPr>
          <w:rFonts w:asciiTheme="minorHAnsi" w:hAnsiTheme="minorHAnsi"/>
        </w:rPr>
      </w:pPr>
      <w:r w:rsidRPr="005F12B7">
        <w:rPr>
          <w:rFonts w:asciiTheme="minorHAnsi" w:hAnsiTheme="minorHAnsi"/>
          <w:color w:val="666666"/>
        </w:rPr>
        <w:t>Rede pública de saúde disponibiliza, gratuitamente, onze medicamentos.</w:t>
      </w:r>
    </w:p>
    <w:p w:rsidR="00507853" w:rsidRPr="005F12B7" w:rsidRDefault="00507853" w:rsidP="005F12B7">
      <w:pPr>
        <w:numPr>
          <w:ilvl w:val="0"/>
          <w:numId w:val="17"/>
        </w:numPr>
        <w:shd w:val="clear" w:color="auto" w:fill="FFFFFF"/>
        <w:ind w:left="450"/>
        <w:jc w:val="both"/>
        <w:rPr>
          <w:rFonts w:asciiTheme="minorHAnsi" w:hAnsiTheme="minorHAnsi"/>
        </w:rPr>
      </w:pPr>
      <w:r w:rsidRPr="005F12B7">
        <w:rPr>
          <w:rFonts w:asciiTheme="minorHAnsi" w:hAnsiTheme="minorHAnsi"/>
          <w:color w:val="666666"/>
        </w:rPr>
        <w:t>Lei define como obrigatória a cobertura de despesas hospitalares com aids pelos seguros-saúde privados (mas não assegura tratamento antirretroviral).</w:t>
      </w:r>
    </w:p>
    <w:p w:rsidR="00507853" w:rsidRPr="005F12B7" w:rsidRDefault="00507853" w:rsidP="005F12B7">
      <w:pPr>
        <w:numPr>
          <w:ilvl w:val="0"/>
          <w:numId w:val="17"/>
        </w:numPr>
        <w:shd w:val="clear" w:color="auto" w:fill="FFFFFF"/>
        <w:ind w:left="450"/>
        <w:jc w:val="both"/>
        <w:rPr>
          <w:rFonts w:asciiTheme="minorHAnsi" w:hAnsiTheme="minorHAnsi"/>
        </w:rPr>
      </w:pPr>
      <w:r w:rsidRPr="005F12B7">
        <w:rPr>
          <w:rFonts w:asciiTheme="minorHAnsi" w:hAnsiTheme="minorHAnsi"/>
          <w:color w:val="666666"/>
        </w:rPr>
        <w:t xml:space="preserve">Pesquisas detectam o HIV em gânglios linfáticos, medula e partes do cérebro de muitos soropositivos que apresentam cargas virais indetectáveis </w:t>
      </w:r>
      <w:proofErr w:type="gramStart"/>
      <w:r w:rsidRPr="005F12B7">
        <w:rPr>
          <w:rFonts w:asciiTheme="minorHAnsi" w:hAnsiTheme="minorHAnsi"/>
          <w:color w:val="666666"/>
        </w:rPr>
        <w:t>pelos exame</w:t>
      </w:r>
      <w:proofErr w:type="gramEnd"/>
      <w:r w:rsidRPr="005F12B7">
        <w:rPr>
          <w:rFonts w:asciiTheme="minorHAnsi" w:hAnsiTheme="minorHAnsi"/>
          <w:color w:val="666666"/>
        </w:rPr>
        <w:t>.</w:t>
      </w:r>
    </w:p>
    <w:p w:rsidR="00507853" w:rsidRPr="005F12B7" w:rsidDel="00C72583" w:rsidRDefault="00507853" w:rsidP="005F12B7">
      <w:pPr>
        <w:numPr>
          <w:ilvl w:val="0"/>
          <w:numId w:val="17"/>
        </w:numPr>
        <w:shd w:val="clear" w:color="auto" w:fill="FFFFFF"/>
        <w:ind w:left="450"/>
        <w:jc w:val="both"/>
        <w:rPr>
          <w:del w:id="192" w:author="Salete Saionara Santos Barbosa - ASCOM" w:date="2018-12-17T16:45:00Z"/>
          <w:rFonts w:asciiTheme="minorHAnsi" w:hAnsiTheme="minorHAnsi"/>
        </w:rPr>
      </w:pPr>
      <w:del w:id="193" w:author="Salete Saionara Santos Barbosa - ASCOM" w:date="2018-12-17T16:45:00Z">
        <w:r w:rsidRPr="005F12B7" w:rsidDel="00C72583">
          <w:rPr>
            <w:rFonts w:asciiTheme="minorHAnsi" w:hAnsiTheme="minorHAnsi"/>
            <w:color w:val="666666"/>
          </w:rPr>
          <w:delText>Cientistas registram a imagem da estrutura cristalina da proteína gp 120 do vírus da aids, usada por ele para entrar nas células do sistema imunológico atacadas pelo HIV.</w:delText>
        </w:r>
      </w:del>
    </w:p>
    <w:p w:rsidR="00507853" w:rsidRPr="005F12B7" w:rsidDel="00C72583" w:rsidRDefault="00507853" w:rsidP="005F12B7">
      <w:pPr>
        <w:numPr>
          <w:ilvl w:val="0"/>
          <w:numId w:val="17"/>
        </w:numPr>
        <w:shd w:val="clear" w:color="auto" w:fill="FFFFFF"/>
        <w:ind w:left="450"/>
        <w:jc w:val="both"/>
        <w:rPr>
          <w:del w:id="194" w:author="Salete Saionara Santos Barbosa - ASCOM" w:date="2018-12-17T16:45:00Z"/>
          <w:rFonts w:asciiTheme="minorHAnsi" w:hAnsiTheme="minorHAnsi"/>
        </w:rPr>
      </w:pPr>
      <w:del w:id="195" w:author="Salete Saionara Santos Barbosa - ASCOM" w:date="2018-12-17T16:45:00Z">
        <w:r w:rsidRPr="005F12B7" w:rsidDel="00C72583">
          <w:rPr>
            <w:rFonts w:asciiTheme="minorHAnsi" w:hAnsiTheme="minorHAnsi"/>
            <w:color w:val="666666"/>
          </w:rPr>
          <w:delText>Lançamento das campanhas “Sem Camisinha não Tem Carnaval” e "A Força da Mudança: com os jovens em campanha contra a aids”.</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1997</w:t>
      </w:r>
    </w:p>
    <w:p w:rsidR="00507853" w:rsidRPr="005F12B7" w:rsidRDefault="00507853" w:rsidP="005F12B7">
      <w:pPr>
        <w:numPr>
          <w:ilvl w:val="0"/>
          <w:numId w:val="18"/>
        </w:numPr>
        <w:shd w:val="clear" w:color="auto" w:fill="FFFFFF"/>
        <w:ind w:left="450"/>
        <w:jc w:val="both"/>
        <w:rPr>
          <w:rFonts w:asciiTheme="minorHAnsi" w:hAnsiTheme="minorHAnsi"/>
        </w:rPr>
      </w:pPr>
      <w:r w:rsidRPr="005F12B7">
        <w:rPr>
          <w:rFonts w:asciiTheme="minorHAnsi" w:hAnsiTheme="minorHAnsi"/>
          <w:color w:val="666666"/>
        </w:rPr>
        <w:t>Implantação da Rede Nacional de Laboratórios para o monitoramento de pacientes com HIV em terapia com antirretroviral, com a realização de exames de carga viral e contagem de células CD4 (células que fazem parte do sistema de defesa do organismo ou sistema imunológico).</w:t>
      </w:r>
    </w:p>
    <w:p w:rsidR="00C72583" w:rsidRDefault="00507853">
      <w:pPr>
        <w:numPr>
          <w:ilvl w:val="0"/>
          <w:numId w:val="18"/>
        </w:numPr>
        <w:shd w:val="clear" w:color="auto" w:fill="FFFFFF"/>
        <w:ind w:left="450"/>
        <w:jc w:val="both"/>
        <w:rPr>
          <w:ins w:id="196" w:author="Salete Saionara Santos Barbosa - ASCOM" w:date="2018-12-17T16:44:00Z"/>
        </w:rPr>
        <w:pPrChange w:id="197" w:author="Salete Saionara Santos Barbosa - ASCOM" w:date="2018-12-17T16:44:00Z">
          <w:pPr>
            <w:pStyle w:val="PargrafodaLista"/>
            <w:numPr>
              <w:numId w:val="18"/>
            </w:numPr>
            <w:tabs>
              <w:tab w:val="num" w:pos="720"/>
            </w:tabs>
            <w:ind w:hanging="360"/>
          </w:pPr>
        </w:pPrChange>
      </w:pPr>
      <w:r w:rsidRPr="005F12B7">
        <w:rPr>
          <w:rFonts w:asciiTheme="minorHAnsi" w:hAnsiTheme="minorHAnsi"/>
          <w:color w:val="666666"/>
        </w:rPr>
        <w:t>Morre o sociólogo Herbert de Souza, o Betinho. Hemofílico, contaminado por transfusão de sangue, defendia o tratamento digno dos doentes de aids</w:t>
      </w:r>
    </w:p>
    <w:p w:rsidR="00C72583" w:rsidRPr="00C72583" w:rsidRDefault="00507853">
      <w:pPr>
        <w:numPr>
          <w:ilvl w:val="0"/>
          <w:numId w:val="18"/>
        </w:numPr>
        <w:shd w:val="clear" w:color="auto" w:fill="FFFFFF"/>
        <w:ind w:left="450"/>
        <w:jc w:val="both"/>
        <w:rPr>
          <w:ins w:id="198" w:author="Salete Saionara Santos Barbosa - ASCOM" w:date="2018-12-17T16:43:00Z"/>
          <w:rPrChange w:id="199" w:author="Salete Saionara Santos Barbosa - ASCOM" w:date="2018-12-17T16:44:00Z">
            <w:rPr>
              <w:ins w:id="200" w:author="Salete Saionara Santos Barbosa - ASCOM" w:date="2018-12-17T16:43:00Z"/>
            </w:rPr>
          </w:rPrChange>
        </w:rPr>
        <w:pPrChange w:id="201" w:author="Salete Saionara Santos Barbosa - ASCOM" w:date="2018-12-17T16:44:00Z">
          <w:pPr>
            <w:pStyle w:val="PargrafodaLista"/>
            <w:numPr>
              <w:numId w:val="18"/>
            </w:numPr>
            <w:tabs>
              <w:tab w:val="num" w:pos="720"/>
            </w:tabs>
            <w:ind w:hanging="360"/>
          </w:pPr>
        </w:pPrChange>
      </w:pPr>
      <w:del w:id="202" w:author="Salete Saionara Santos Barbosa - ASCOM" w:date="2018-12-17T16:44:00Z">
        <w:r w:rsidRPr="005F12B7" w:rsidDel="00C72583">
          <w:rPr>
            <w:rFonts w:asciiTheme="minorHAnsi" w:hAnsiTheme="minorHAnsi"/>
            <w:color w:val="666666"/>
          </w:rPr>
          <w:delText>.</w:delText>
        </w:r>
      </w:del>
      <w:ins w:id="203" w:author="Salete Saionara Santos Barbosa - ASCOM" w:date="2018-12-17T16:43:00Z">
        <w:r w:rsidR="00C72583" w:rsidRPr="00F8273B">
          <w:t xml:space="preserve">O Ministério da Saúde gasta 224 milhões de dólares </w:t>
        </w:r>
        <w:proofErr w:type="gramStart"/>
        <w:r w:rsidR="00C72583" w:rsidRPr="00F8273B">
          <w:t>com A</w:t>
        </w:r>
      </w:ins>
      <w:ins w:id="204" w:author="Salete Saionara Santos Barbosa - ASCOM" w:date="2018-12-17T16:44:00Z">
        <w:r w:rsidR="00C72583">
          <w:t>ntirretrovirais</w:t>
        </w:r>
      </w:ins>
      <w:proofErr w:type="gramEnd"/>
      <w:ins w:id="205" w:author="Salete Saionara Santos Barbosa - ASCOM" w:date="2018-12-17T16:43:00Z">
        <w:r w:rsidR="00C72583" w:rsidRPr="00F8273B">
          <w:t xml:space="preserve"> e atende 35.900 pessoas.</w:t>
        </w:r>
      </w:ins>
    </w:p>
    <w:p w:rsidR="00C72583" w:rsidRPr="005F12B7" w:rsidRDefault="00C72583">
      <w:pPr>
        <w:shd w:val="clear" w:color="auto" w:fill="FFFFFF"/>
        <w:ind w:left="450"/>
        <w:jc w:val="both"/>
        <w:rPr>
          <w:rFonts w:asciiTheme="minorHAnsi" w:hAnsiTheme="minorHAnsi"/>
        </w:rPr>
        <w:pPrChange w:id="206" w:author="Salete Saionara Santos Barbosa - ASCOM" w:date="2018-12-17T16:44:00Z">
          <w:pPr>
            <w:numPr>
              <w:numId w:val="18"/>
            </w:numPr>
            <w:shd w:val="clear" w:color="auto" w:fill="FFFFFF"/>
            <w:tabs>
              <w:tab w:val="num" w:pos="720"/>
            </w:tabs>
            <w:ind w:left="450" w:hanging="360"/>
            <w:jc w:val="both"/>
          </w:pPr>
        </w:pPrChange>
      </w:pPr>
    </w:p>
    <w:p w:rsidR="00507853" w:rsidRPr="005F12B7" w:rsidRDefault="00507853" w:rsidP="005F12B7">
      <w:pPr>
        <w:numPr>
          <w:ilvl w:val="0"/>
          <w:numId w:val="18"/>
        </w:numPr>
        <w:shd w:val="clear" w:color="auto" w:fill="FFFFFF"/>
        <w:ind w:left="450"/>
        <w:jc w:val="both"/>
        <w:rPr>
          <w:rFonts w:asciiTheme="minorHAnsi" w:hAnsiTheme="minorHAnsi"/>
        </w:rPr>
      </w:pPr>
      <w:r w:rsidRPr="005F12B7">
        <w:rPr>
          <w:rFonts w:asciiTheme="minorHAnsi" w:hAnsiTheme="minorHAnsi"/>
          <w:color w:val="666666"/>
        </w:rPr>
        <w:t>Já são 22.593 casos de aids no Brasil.</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1996</w:t>
      </w:r>
    </w:p>
    <w:p w:rsidR="00507853" w:rsidRPr="005F12B7" w:rsidRDefault="00507853" w:rsidP="005F12B7">
      <w:pPr>
        <w:numPr>
          <w:ilvl w:val="0"/>
          <w:numId w:val="19"/>
        </w:numPr>
        <w:shd w:val="clear" w:color="auto" w:fill="FFFFFF"/>
        <w:ind w:left="450"/>
        <w:jc w:val="both"/>
        <w:rPr>
          <w:rFonts w:asciiTheme="minorHAnsi" w:hAnsiTheme="minorHAnsi"/>
        </w:rPr>
      </w:pPr>
      <w:r w:rsidRPr="005F12B7">
        <w:rPr>
          <w:rFonts w:asciiTheme="minorHAnsi" w:hAnsiTheme="minorHAnsi"/>
          <w:color w:val="666666"/>
        </w:rPr>
        <w:t>Programa Nacional de DST e Aids lança o primeiro consenso em terapia antirretroviral (regulamentação da prescrição de medicações para combater o HIV).</w:t>
      </w:r>
    </w:p>
    <w:p w:rsidR="00507853" w:rsidRPr="005F12B7" w:rsidRDefault="00507853" w:rsidP="005F12B7">
      <w:pPr>
        <w:numPr>
          <w:ilvl w:val="0"/>
          <w:numId w:val="19"/>
        </w:numPr>
        <w:shd w:val="clear" w:color="auto" w:fill="FFFFFF"/>
        <w:ind w:left="450"/>
        <w:jc w:val="both"/>
        <w:rPr>
          <w:rFonts w:asciiTheme="minorHAnsi" w:hAnsiTheme="minorHAnsi"/>
        </w:rPr>
      </w:pPr>
      <w:r w:rsidRPr="005F12B7">
        <w:rPr>
          <w:rFonts w:asciiTheme="minorHAnsi" w:hAnsiTheme="minorHAnsi"/>
          <w:color w:val="666666"/>
        </w:rPr>
        <w:t>Lei fixa o direito ao recebimento de medicação gratuita para tratamento da aids.</w:t>
      </w:r>
    </w:p>
    <w:p w:rsidR="0019757C" w:rsidRDefault="00507853">
      <w:pPr>
        <w:numPr>
          <w:ilvl w:val="0"/>
          <w:numId w:val="19"/>
        </w:numPr>
        <w:shd w:val="clear" w:color="auto" w:fill="FFFFFF"/>
        <w:ind w:left="450"/>
        <w:jc w:val="both"/>
        <w:rPr>
          <w:ins w:id="207" w:author="Salete Saionara Santos Barbosa - ASCOM" w:date="2018-12-17T16:40:00Z"/>
        </w:rPr>
        <w:pPrChange w:id="208" w:author="Salete Saionara Santos Barbosa - ASCOM" w:date="2018-12-17T16:40:00Z">
          <w:pPr>
            <w:pStyle w:val="PargrafodaLista"/>
            <w:numPr>
              <w:numId w:val="19"/>
            </w:numPr>
            <w:tabs>
              <w:tab w:val="num" w:pos="720"/>
            </w:tabs>
            <w:ind w:hanging="360"/>
          </w:pPr>
        </w:pPrChange>
      </w:pPr>
      <w:r w:rsidRPr="005F12B7">
        <w:rPr>
          <w:rFonts w:asciiTheme="minorHAnsi" w:hAnsiTheme="minorHAnsi"/>
          <w:color w:val="666666"/>
        </w:rPr>
        <w:t>Disponibilização do AZT venoso na rede pública.</w:t>
      </w:r>
    </w:p>
    <w:p w:rsidR="0019757C" w:rsidRPr="0019757C" w:rsidRDefault="0019757C">
      <w:pPr>
        <w:numPr>
          <w:ilvl w:val="0"/>
          <w:numId w:val="19"/>
        </w:numPr>
        <w:shd w:val="clear" w:color="auto" w:fill="FFFFFF"/>
        <w:ind w:left="450"/>
        <w:jc w:val="both"/>
        <w:rPr>
          <w:rFonts w:asciiTheme="minorHAnsi" w:hAnsiTheme="minorHAnsi"/>
        </w:rPr>
      </w:pPr>
      <w:ins w:id="209" w:author="Salete Saionara Santos Barbosa - ASCOM" w:date="2018-12-17T16:40:00Z">
        <w:r w:rsidRPr="0075184E">
          <w:t>Criação do Grupo de Cooperação Técnica Horizontal em HIV/AIDS entre Países da América Latina e Caribe (GCTH), que congrega os programas nacionais de AIDS.</w:t>
        </w:r>
      </w:ins>
    </w:p>
    <w:p w:rsidR="00507853" w:rsidRPr="005F12B7" w:rsidDel="0019757C" w:rsidRDefault="00507853" w:rsidP="005F12B7">
      <w:pPr>
        <w:numPr>
          <w:ilvl w:val="0"/>
          <w:numId w:val="19"/>
        </w:numPr>
        <w:shd w:val="clear" w:color="auto" w:fill="FFFFFF"/>
        <w:ind w:left="450"/>
        <w:jc w:val="both"/>
        <w:rPr>
          <w:del w:id="210" w:author="Salete Saionara Santos Barbosa - ASCOM" w:date="2018-12-17T16:41:00Z"/>
          <w:rFonts w:asciiTheme="minorHAnsi" w:hAnsiTheme="minorHAnsi"/>
        </w:rPr>
      </w:pPr>
      <w:del w:id="211" w:author="Salete Saionara Santos Barbosa - ASCOM" w:date="2018-12-17T16:41:00Z">
        <w:r w:rsidRPr="005F12B7" w:rsidDel="0019757C">
          <w:rPr>
            <w:rFonts w:asciiTheme="minorHAnsi" w:hAnsiTheme="minorHAnsi"/>
            <w:color w:val="666666"/>
          </w:rPr>
          <w:delText>Queda das taxas de mortalidade por aids, diferenciada por regiões. Percebe-se que a infecção aumenta entre as mulheres, dirige-se para os municípios do interior dos estados brasileiros e aumenta significativamente na população de baixa escolaridade e baixa renda.</w:delText>
        </w:r>
      </w:del>
    </w:p>
    <w:p w:rsidR="00507853" w:rsidRPr="005F12B7" w:rsidDel="0019757C" w:rsidRDefault="00507853" w:rsidP="005F12B7">
      <w:pPr>
        <w:numPr>
          <w:ilvl w:val="0"/>
          <w:numId w:val="19"/>
        </w:numPr>
        <w:shd w:val="clear" w:color="auto" w:fill="FFFFFF"/>
        <w:ind w:left="450"/>
        <w:jc w:val="both"/>
        <w:rPr>
          <w:del w:id="212" w:author="Salete Saionara Santos Barbosa - ASCOM" w:date="2018-12-17T16:41:00Z"/>
          <w:rFonts w:asciiTheme="minorHAnsi" w:hAnsiTheme="minorHAnsi"/>
        </w:rPr>
      </w:pPr>
      <w:r w:rsidRPr="005F12B7">
        <w:rPr>
          <w:rFonts w:asciiTheme="minorHAnsi" w:hAnsiTheme="minorHAnsi"/>
          <w:color w:val="666666"/>
        </w:rPr>
        <w:t>Casos da doença no Brasil somam 22.343.</w:t>
      </w:r>
    </w:p>
    <w:p w:rsidR="00507853" w:rsidRPr="0019757C" w:rsidRDefault="0019757C">
      <w:pPr>
        <w:pStyle w:val="PargrafodaLista"/>
        <w:numPr>
          <w:ilvl w:val="0"/>
          <w:numId w:val="52"/>
        </w:numPr>
        <w:shd w:val="clear" w:color="auto" w:fill="FFFFFF"/>
        <w:jc w:val="both"/>
        <w:rPr>
          <w:rPrChange w:id="213" w:author="Salete Saionara Santos Barbosa - ASCOM" w:date="2018-12-17T16:41:00Z">
            <w:rPr/>
          </w:rPrChange>
        </w:rPr>
        <w:pPrChange w:id="214" w:author="Salete Saionara Santos Barbosa - ASCOM" w:date="2018-12-17T16:41:00Z">
          <w:pPr>
            <w:pStyle w:val="NormalWeb"/>
            <w:shd w:val="clear" w:color="auto" w:fill="FFFFFF"/>
            <w:spacing w:before="0" w:beforeAutospacing="0" w:after="0" w:afterAutospacing="0"/>
            <w:jc w:val="both"/>
          </w:pPr>
        </w:pPrChange>
      </w:pPr>
      <w:ins w:id="215" w:author="Salete Saionara Santos Barbosa - ASCOM" w:date="2018-12-17T16:41:00Z">
        <w:r w:rsidRPr="0019757C">
          <w:rPr>
            <w:color w:val="666666"/>
            <w:rPrChange w:id="216" w:author="Salete Saionara Santos Barbosa - ASCOM" w:date="2018-12-17T16:42:00Z">
              <w:rPr>
                <w:color w:val="666666"/>
              </w:rPr>
            </w:rPrChange>
          </w:rPr>
          <w:t xml:space="preserve">Destaques: </w:t>
        </w:r>
        <w:r w:rsidRPr="00B036AA">
          <w:t>Morre o escritor Caio Fernando de Abreu aos 46 anos</w:t>
        </w:r>
      </w:ins>
      <w:ins w:id="217" w:author="Salete Saionara Santos Barbosa - ASCOM" w:date="2018-12-17T16:42:00Z">
        <w:r>
          <w:t xml:space="preserve"> e o</w:t>
        </w:r>
      </w:ins>
      <w:ins w:id="218" w:author="Salete Saionara Santos Barbosa - ASCOM" w:date="2018-12-17T16:41:00Z">
        <w:r w:rsidRPr="00F8273B">
          <w:t xml:space="preserve"> vocalista do Legião Urbana, Renato Russo</w:t>
        </w:r>
      </w:ins>
      <w:del w:id="219" w:author="Salete Saionara Santos Barbosa - ASCOM" w:date="2018-12-17T16:41:00Z">
        <w:r w:rsidR="00507853" w:rsidRPr="0019757C" w:rsidDel="0019757C">
          <w:rPr>
            <w:color w:val="666666"/>
            <w:rPrChange w:id="220" w:author="Salete Saionara Santos Barbosa - ASCOM" w:date="2018-12-17T16:42:00Z">
              <w:rPr/>
            </w:rPrChange>
          </w:rPr>
          <w:delText> </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1995</w:t>
      </w:r>
    </w:p>
    <w:p w:rsidR="00507853" w:rsidRPr="005F12B7" w:rsidRDefault="00744616" w:rsidP="005F12B7">
      <w:pPr>
        <w:numPr>
          <w:ilvl w:val="0"/>
          <w:numId w:val="20"/>
        </w:numPr>
        <w:shd w:val="clear" w:color="auto" w:fill="FFFFFF"/>
        <w:ind w:left="450"/>
        <w:jc w:val="both"/>
        <w:rPr>
          <w:rFonts w:asciiTheme="minorHAnsi" w:hAnsiTheme="minorHAnsi"/>
        </w:rPr>
      </w:pPr>
      <w:ins w:id="221" w:author="Salete Saionara Santos Barbosa - ASCOM" w:date="2018-12-17T16:38:00Z">
        <w:r w:rsidRPr="00B036AA">
          <w:t xml:space="preserve">Estudos revelam que a combinação de drogas reduz a progressão da infecção, mas o custo do tratamento é de US$ 10 mil a US$ 15 mil por </w:t>
        </w:r>
        <w:proofErr w:type="spellStart"/>
        <w:r w:rsidRPr="00B036AA">
          <w:t>ano.</w:t>
        </w:r>
      </w:ins>
      <w:r w:rsidR="00507853" w:rsidRPr="005F12B7">
        <w:rPr>
          <w:rFonts w:asciiTheme="minorHAnsi" w:hAnsiTheme="minorHAnsi"/>
          <w:color w:val="666666"/>
        </w:rPr>
        <w:t>Até</w:t>
      </w:r>
      <w:proofErr w:type="spellEnd"/>
      <w:r w:rsidR="00507853" w:rsidRPr="005F12B7">
        <w:rPr>
          <w:rFonts w:asciiTheme="minorHAnsi" w:hAnsiTheme="minorHAnsi"/>
          <w:color w:val="666666"/>
        </w:rPr>
        <w:t xml:space="preserve"> esse ano, a assistência medicamentosa era precária, contando somente com AZT (zidovudina), </w:t>
      </w:r>
      <w:proofErr w:type="spellStart"/>
      <w:r w:rsidR="00507853" w:rsidRPr="005F12B7">
        <w:rPr>
          <w:rFonts w:asciiTheme="minorHAnsi" w:hAnsiTheme="minorHAnsi"/>
          <w:color w:val="666666"/>
        </w:rPr>
        <w:t>Videx</w:t>
      </w:r>
      <w:proofErr w:type="spellEnd"/>
      <w:r w:rsidR="00507853" w:rsidRPr="005F12B7">
        <w:rPr>
          <w:rFonts w:asciiTheme="minorHAnsi" w:hAnsiTheme="minorHAnsi"/>
          <w:color w:val="666666"/>
        </w:rPr>
        <w:t xml:space="preserve"> e </w:t>
      </w:r>
      <w:proofErr w:type="spellStart"/>
      <w:r w:rsidR="00507853" w:rsidRPr="005F12B7">
        <w:rPr>
          <w:rFonts w:asciiTheme="minorHAnsi" w:hAnsiTheme="minorHAnsi"/>
          <w:color w:val="666666"/>
        </w:rPr>
        <w:t>dideoxicitidina</w:t>
      </w:r>
      <w:proofErr w:type="spellEnd"/>
      <w:r w:rsidR="00507853" w:rsidRPr="005F12B7">
        <w:rPr>
          <w:rFonts w:asciiTheme="minorHAnsi" w:hAnsiTheme="minorHAnsi"/>
          <w:color w:val="666666"/>
        </w:rPr>
        <w:t>.</w:t>
      </w:r>
    </w:p>
    <w:p w:rsidR="00507853" w:rsidRPr="005F12B7" w:rsidRDefault="00507853" w:rsidP="005F12B7">
      <w:pPr>
        <w:numPr>
          <w:ilvl w:val="0"/>
          <w:numId w:val="20"/>
        </w:numPr>
        <w:shd w:val="clear" w:color="auto" w:fill="FFFFFF"/>
        <w:ind w:left="450"/>
        <w:jc w:val="both"/>
        <w:rPr>
          <w:rFonts w:asciiTheme="minorHAnsi" w:hAnsiTheme="minorHAnsi"/>
        </w:rPr>
      </w:pPr>
      <w:r w:rsidRPr="005F12B7">
        <w:rPr>
          <w:rFonts w:asciiTheme="minorHAnsi" w:hAnsiTheme="minorHAnsi"/>
          <w:color w:val="666666"/>
        </w:rPr>
        <w:t>Uma nova classe de drogas contra o HIV, os inibidores de protease (dificultam a multiplicação do HIV no organismo), é aprovada nos EUA.</w:t>
      </w:r>
    </w:p>
    <w:p w:rsidR="00507853" w:rsidRPr="005F12B7" w:rsidDel="00744616" w:rsidRDefault="00507853" w:rsidP="005F12B7">
      <w:pPr>
        <w:numPr>
          <w:ilvl w:val="0"/>
          <w:numId w:val="20"/>
        </w:numPr>
        <w:shd w:val="clear" w:color="auto" w:fill="FFFFFF"/>
        <w:ind w:left="450"/>
        <w:jc w:val="both"/>
        <w:rPr>
          <w:del w:id="222" w:author="Salete Saionara Santos Barbosa - ASCOM" w:date="2018-12-17T16:38:00Z"/>
          <w:rFonts w:asciiTheme="minorHAnsi" w:hAnsiTheme="minorHAnsi"/>
        </w:rPr>
      </w:pPr>
      <w:del w:id="223" w:author="Salete Saionara Santos Barbosa - ASCOM" w:date="2018-12-17T16:38:00Z">
        <w:r w:rsidRPr="005F12B7" w:rsidDel="00744616">
          <w:rPr>
            <w:rFonts w:asciiTheme="minorHAnsi" w:hAnsiTheme="minorHAnsi"/>
            <w:color w:val="666666"/>
          </w:rPr>
          <w:delText>Zerti e Epivir, outros inibidores de transcriptase reversa, são lançados, aumentando as escolhas de tratamento.</w:delText>
        </w:r>
      </w:del>
    </w:p>
    <w:p w:rsidR="00507853" w:rsidRPr="005F12B7" w:rsidDel="00744616" w:rsidRDefault="00507853" w:rsidP="005F12B7">
      <w:pPr>
        <w:numPr>
          <w:ilvl w:val="0"/>
          <w:numId w:val="20"/>
        </w:numPr>
        <w:shd w:val="clear" w:color="auto" w:fill="FFFFFF"/>
        <w:ind w:left="450"/>
        <w:jc w:val="both"/>
        <w:rPr>
          <w:del w:id="224" w:author="Salete Saionara Santos Barbosa - ASCOM" w:date="2018-12-17T16:38:00Z"/>
          <w:rFonts w:asciiTheme="minorHAnsi" w:hAnsiTheme="minorHAnsi"/>
        </w:rPr>
      </w:pPr>
      <w:del w:id="225" w:author="Salete Saionara Santos Barbosa - ASCOM" w:date="2018-12-17T16:38:00Z">
        <w:r w:rsidRPr="005F12B7" w:rsidDel="00744616">
          <w:rPr>
            <w:rFonts w:asciiTheme="minorHAnsi" w:hAnsiTheme="minorHAnsi"/>
            <w:color w:val="666666"/>
          </w:rPr>
          <w:delText>Estudos revelam que a combinação de drogas reduz a progressão da infecção, mas o custo do tratamento é de US$ 10 mil a US$ 15 mil por ano.</w:delText>
        </w:r>
      </w:del>
    </w:p>
    <w:p w:rsidR="00507853" w:rsidRPr="005F12B7" w:rsidRDefault="00507853" w:rsidP="005F12B7">
      <w:pPr>
        <w:numPr>
          <w:ilvl w:val="0"/>
          <w:numId w:val="20"/>
        </w:numPr>
        <w:shd w:val="clear" w:color="auto" w:fill="FFFFFF"/>
        <w:ind w:left="450"/>
        <w:jc w:val="both"/>
        <w:rPr>
          <w:rFonts w:asciiTheme="minorHAnsi" w:hAnsiTheme="minorHAnsi"/>
        </w:rPr>
      </w:pPr>
      <w:r w:rsidRPr="005F12B7">
        <w:rPr>
          <w:rFonts w:asciiTheme="minorHAnsi" w:hAnsiTheme="minorHAnsi"/>
          <w:color w:val="666666"/>
        </w:rPr>
        <w:t>Pesquisa demonstra que o tratamento precoce das DST, com consequente redução no tempo de evolução das doenças e de suas complicações, faz com que o risco de transmissão e aquisição do HIV diminuam. Com isso, a incidência do HIV reduz em 42%.</w:t>
      </w:r>
    </w:p>
    <w:p w:rsidR="00507853" w:rsidRPr="005F12B7" w:rsidRDefault="00507853" w:rsidP="005F12B7">
      <w:pPr>
        <w:numPr>
          <w:ilvl w:val="0"/>
          <w:numId w:val="20"/>
        </w:numPr>
        <w:shd w:val="clear" w:color="auto" w:fill="FFFFFF"/>
        <w:ind w:left="450"/>
        <w:jc w:val="both"/>
        <w:rPr>
          <w:rFonts w:asciiTheme="minorHAnsi" w:hAnsiTheme="minorHAnsi"/>
        </w:rPr>
      </w:pPr>
      <w:r w:rsidRPr="005F12B7">
        <w:rPr>
          <w:rFonts w:asciiTheme="minorHAnsi" w:hAnsiTheme="minorHAnsi"/>
          <w:color w:val="666666"/>
        </w:rPr>
        <w:t>Os números de casos no Brasil já somam 19.980.</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1994</w:t>
      </w:r>
    </w:p>
    <w:p w:rsidR="00507853" w:rsidRPr="005F12B7" w:rsidRDefault="00507853" w:rsidP="005F12B7">
      <w:pPr>
        <w:numPr>
          <w:ilvl w:val="0"/>
          <w:numId w:val="21"/>
        </w:numPr>
        <w:shd w:val="clear" w:color="auto" w:fill="FFFFFF"/>
        <w:ind w:left="450"/>
        <w:jc w:val="both"/>
        <w:rPr>
          <w:rFonts w:asciiTheme="minorHAnsi" w:hAnsiTheme="minorHAnsi"/>
        </w:rPr>
      </w:pPr>
      <w:r w:rsidRPr="005F12B7">
        <w:rPr>
          <w:rFonts w:asciiTheme="minorHAnsi" w:hAnsiTheme="minorHAnsi"/>
          <w:color w:val="666666"/>
        </w:rPr>
        <w:t>Acordo com o Banco Mundial dá impulso às ações de controle e prevenção às DST e à aids previstas pelo Ministério da Saúde.</w:t>
      </w:r>
    </w:p>
    <w:p w:rsidR="00507853" w:rsidRPr="005F12B7" w:rsidRDefault="00507853" w:rsidP="005F12B7">
      <w:pPr>
        <w:numPr>
          <w:ilvl w:val="0"/>
          <w:numId w:val="21"/>
        </w:numPr>
        <w:shd w:val="clear" w:color="auto" w:fill="FFFFFF"/>
        <w:ind w:left="450"/>
        <w:jc w:val="both"/>
        <w:rPr>
          <w:rFonts w:asciiTheme="minorHAnsi" w:hAnsiTheme="minorHAnsi"/>
        </w:rPr>
      </w:pPr>
      <w:r w:rsidRPr="005F12B7">
        <w:rPr>
          <w:rFonts w:asciiTheme="minorHAnsi" w:hAnsiTheme="minorHAnsi"/>
          <w:color w:val="666666"/>
        </w:rPr>
        <w:t>Estudos mostram que o uso do AZT ajuda a prevenir a transmissão do HIV de mãe para filho durante a gravidez e o parto.</w:t>
      </w:r>
    </w:p>
    <w:p w:rsidR="00507853" w:rsidRPr="007651BE" w:rsidRDefault="00507853" w:rsidP="005F12B7">
      <w:pPr>
        <w:numPr>
          <w:ilvl w:val="0"/>
          <w:numId w:val="21"/>
        </w:numPr>
        <w:shd w:val="clear" w:color="auto" w:fill="FFFFFF"/>
        <w:ind w:left="450"/>
        <w:jc w:val="both"/>
        <w:rPr>
          <w:ins w:id="226" w:author="Salete Saionara Santos Barbosa - ASCOM" w:date="2018-12-17T16:36:00Z"/>
          <w:rFonts w:asciiTheme="minorHAnsi" w:hAnsiTheme="minorHAnsi"/>
          <w:rPrChange w:id="227" w:author="Salete Saionara Santos Barbosa - ASCOM" w:date="2018-12-17T16:36:00Z">
            <w:rPr>
              <w:ins w:id="228" w:author="Salete Saionara Santos Barbosa - ASCOM" w:date="2018-12-17T16:36:00Z"/>
              <w:rFonts w:asciiTheme="minorHAnsi" w:hAnsiTheme="minorHAnsi"/>
              <w:color w:val="666666"/>
            </w:rPr>
          </w:rPrChange>
        </w:rPr>
      </w:pPr>
      <w:r w:rsidRPr="005F12B7">
        <w:rPr>
          <w:rFonts w:asciiTheme="minorHAnsi" w:hAnsiTheme="minorHAnsi"/>
          <w:color w:val="666666"/>
        </w:rPr>
        <w:t>Definição para diagnosticar casos de aids em crianças</w:t>
      </w:r>
      <w:del w:id="229" w:author="Salete Saionara Santos Barbosa - ASCOM" w:date="2018-12-07T12:37:00Z">
        <w:r w:rsidRPr="005F12B7" w:rsidDel="009E579F">
          <w:rPr>
            <w:rFonts w:asciiTheme="minorHAnsi" w:hAnsiTheme="minorHAnsi"/>
            <w:color w:val="666666"/>
          </w:rPr>
          <w:delText xml:space="preserve"> </w:delText>
        </w:r>
      </w:del>
      <w:r w:rsidRPr="005F12B7">
        <w:rPr>
          <w:rFonts w:asciiTheme="minorHAnsi" w:hAnsiTheme="minorHAnsi"/>
          <w:color w:val="666666"/>
        </w:rPr>
        <w:t>.</w:t>
      </w:r>
    </w:p>
    <w:p w:rsidR="007651BE" w:rsidRPr="005F12B7" w:rsidRDefault="007651BE" w:rsidP="005F12B7">
      <w:pPr>
        <w:numPr>
          <w:ilvl w:val="0"/>
          <w:numId w:val="21"/>
        </w:numPr>
        <w:shd w:val="clear" w:color="auto" w:fill="FFFFFF"/>
        <w:ind w:left="450"/>
        <w:jc w:val="both"/>
        <w:rPr>
          <w:rFonts w:asciiTheme="minorHAnsi" w:hAnsiTheme="minorHAnsi"/>
        </w:rPr>
      </w:pPr>
      <w:ins w:id="230" w:author="Salete Saionara Santos Barbosa - ASCOM" w:date="2018-12-17T16:36:00Z">
        <w:r w:rsidRPr="000D11D1">
          <w:t>Criação da Rede Nacional de Pessoas HIV+ (RNP+).</w:t>
        </w:r>
      </w:ins>
    </w:p>
    <w:p w:rsidR="00507853" w:rsidRPr="007651BE" w:rsidRDefault="00507853" w:rsidP="005F12B7">
      <w:pPr>
        <w:numPr>
          <w:ilvl w:val="0"/>
          <w:numId w:val="21"/>
        </w:numPr>
        <w:shd w:val="clear" w:color="auto" w:fill="FFFFFF"/>
        <w:ind w:left="450"/>
        <w:jc w:val="both"/>
        <w:rPr>
          <w:ins w:id="231" w:author="Salete Saionara Santos Barbosa - ASCOM" w:date="2018-12-17T16:37:00Z"/>
          <w:rFonts w:asciiTheme="minorHAnsi" w:hAnsiTheme="minorHAnsi"/>
          <w:rPrChange w:id="232" w:author="Salete Saionara Santos Barbosa - ASCOM" w:date="2018-12-17T16:37:00Z">
            <w:rPr>
              <w:ins w:id="233" w:author="Salete Saionara Santos Barbosa - ASCOM" w:date="2018-12-17T16:37:00Z"/>
              <w:rFonts w:asciiTheme="minorHAnsi" w:hAnsiTheme="minorHAnsi"/>
              <w:color w:val="666666"/>
            </w:rPr>
          </w:rPrChange>
        </w:rPr>
      </w:pPr>
      <w:r w:rsidRPr="005F12B7">
        <w:rPr>
          <w:rFonts w:asciiTheme="minorHAnsi" w:hAnsiTheme="minorHAnsi"/>
          <w:color w:val="666666"/>
        </w:rPr>
        <w:t>Brasil registra 18.224 casos de aids.</w:t>
      </w:r>
    </w:p>
    <w:p w:rsidR="007651BE" w:rsidRPr="007651BE" w:rsidRDefault="007651BE">
      <w:pPr>
        <w:pStyle w:val="PargrafodaLista"/>
        <w:numPr>
          <w:ilvl w:val="0"/>
          <w:numId w:val="50"/>
        </w:numPr>
        <w:rPr>
          <w:rPrChange w:id="234" w:author="Salete Saionara Santos Barbosa - ASCOM" w:date="2018-12-17T16:37:00Z">
            <w:rPr>
              <w:rFonts w:asciiTheme="minorHAnsi" w:hAnsiTheme="minorHAnsi"/>
            </w:rPr>
          </w:rPrChange>
        </w:rPr>
        <w:pPrChange w:id="235" w:author="Salete Saionara Santos Barbosa - ASCOM" w:date="2018-12-17T16:37:00Z">
          <w:pPr>
            <w:numPr>
              <w:numId w:val="21"/>
            </w:numPr>
            <w:shd w:val="clear" w:color="auto" w:fill="FFFFFF"/>
            <w:tabs>
              <w:tab w:val="num" w:pos="720"/>
            </w:tabs>
            <w:ind w:left="450" w:hanging="360"/>
            <w:jc w:val="both"/>
          </w:pPr>
        </w:pPrChange>
      </w:pPr>
      <w:ins w:id="236" w:author="Salete Saionara Santos Barbosa - ASCOM" w:date="2018-12-17T16:37:00Z">
        <w:r w:rsidRPr="007651BE">
          <w:rPr>
            <w:b/>
            <w:color w:val="666666"/>
            <w:rPrChange w:id="237" w:author="Salete Saionara Santos Barbosa - ASCOM" w:date="2018-12-17T16:37:00Z">
              <w:rPr>
                <w:color w:val="666666"/>
              </w:rPr>
            </w:rPrChange>
          </w:rPr>
          <w:t>Destaques:</w:t>
        </w:r>
        <w:r>
          <w:rPr>
            <w:b/>
            <w:color w:val="666666"/>
          </w:rPr>
          <w:t xml:space="preserve"> </w:t>
        </w:r>
        <w:r>
          <w:rPr>
            <w:color w:val="666666"/>
          </w:rPr>
          <w:t xml:space="preserve"> </w:t>
        </w:r>
        <w:r w:rsidRPr="000D11D1">
          <w:t xml:space="preserve">O escritor Caio Fernando Abreu escreve três crônicas, publicadas no Estado de São Paulo, para comunicar que estava com </w:t>
        </w:r>
        <w:proofErr w:type="gramStart"/>
        <w:r w:rsidRPr="000D11D1">
          <w:t>AIDS ,</w:t>
        </w:r>
        <w:proofErr w:type="gramEnd"/>
        <w:r w:rsidRPr="000D11D1">
          <w:t xml:space="preserve"> elas receberam o título de “Cartas para além do muro”</w:t>
        </w:r>
      </w:ins>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1993</w:t>
      </w:r>
    </w:p>
    <w:p w:rsidR="00507853" w:rsidRPr="005F12B7" w:rsidRDefault="00507853" w:rsidP="005F12B7">
      <w:pPr>
        <w:numPr>
          <w:ilvl w:val="0"/>
          <w:numId w:val="22"/>
        </w:numPr>
        <w:shd w:val="clear" w:color="auto" w:fill="FFFFFF"/>
        <w:ind w:left="450"/>
        <w:jc w:val="both"/>
        <w:rPr>
          <w:rFonts w:asciiTheme="minorHAnsi" w:hAnsiTheme="minorHAnsi"/>
        </w:rPr>
      </w:pPr>
      <w:r w:rsidRPr="005F12B7">
        <w:rPr>
          <w:rFonts w:asciiTheme="minorHAnsi" w:hAnsiTheme="minorHAnsi"/>
          <w:color w:val="666666"/>
        </w:rPr>
        <w:t>Início da notificação da aids no Sistema Nacional de Notificação de Doenças (SINAN).</w:t>
      </w:r>
    </w:p>
    <w:p w:rsidR="00507853" w:rsidRPr="005F12B7" w:rsidRDefault="00507853" w:rsidP="005F12B7">
      <w:pPr>
        <w:numPr>
          <w:ilvl w:val="0"/>
          <w:numId w:val="22"/>
        </w:numPr>
        <w:shd w:val="clear" w:color="auto" w:fill="FFFFFF"/>
        <w:ind w:left="450"/>
        <w:jc w:val="both"/>
        <w:rPr>
          <w:rFonts w:asciiTheme="minorHAnsi" w:hAnsiTheme="minorHAnsi"/>
        </w:rPr>
      </w:pPr>
      <w:r w:rsidRPr="005F12B7">
        <w:rPr>
          <w:rFonts w:asciiTheme="minorHAnsi" w:hAnsiTheme="minorHAnsi"/>
          <w:color w:val="666666"/>
        </w:rPr>
        <w:t xml:space="preserve">Morre de aids o bailarino russo Rudolf </w:t>
      </w:r>
      <w:proofErr w:type="spellStart"/>
      <w:r w:rsidRPr="005F12B7">
        <w:rPr>
          <w:rFonts w:asciiTheme="minorHAnsi" w:hAnsiTheme="minorHAnsi"/>
          <w:color w:val="666666"/>
        </w:rPr>
        <w:t>Nureyev</w:t>
      </w:r>
      <w:proofErr w:type="spellEnd"/>
      <w:r w:rsidRPr="005F12B7">
        <w:rPr>
          <w:rFonts w:asciiTheme="minorHAnsi" w:hAnsiTheme="minorHAnsi"/>
          <w:color w:val="666666"/>
        </w:rPr>
        <w:t>.</w:t>
      </w:r>
    </w:p>
    <w:p w:rsidR="00507853" w:rsidRPr="005F12B7" w:rsidRDefault="00507853" w:rsidP="005F12B7">
      <w:pPr>
        <w:numPr>
          <w:ilvl w:val="0"/>
          <w:numId w:val="22"/>
        </w:numPr>
        <w:shd w:val="clear" w:color="auto" w:fill="FFFFFF"/>
        <w:ind w:left="450"/>
        <w:jc w:val="both"/>
        <w:rPr>
          <w:rFonts w:asciiTheme="minorHAnsi" w:hAnsiTheme="minorHAnsi"/>
        </w:rPr>
      </w:pPr>
      <w:r w:rsidRPr="005F12B7">
        <w:rPr>
          <w:rFonts w:asciiTheme="minorHAnsi" w:hAnsiTheme="minorHAnsi"/>
          <w:color w:val="666666"/>
        </w:rPr>
        <w:t xml:space="preserve">A atriz Sandra </w:t>
      </w:r>
      <w:proofErr w:type="spellStart"/>
      <w:r w:rsidRPr="005F12B7">
        <w:rPr>
          <w:rFonts w:asciiTheme="minorHAnsi" w:hAnsiTheme="minorHAnsi"/>
          <w:color w:val="666666"/>
        </w:rPr>
        <w:t>Brea</w:t>
      </w:r>
      <w:proofErr w:type="spellEnd"/>
      <w:r w:rsidRPr="005F12B7">
        <w:rPr>
          <w:rFonts w:asciiTheme="minorHAnsi" w:hAnsiTheme="minorHAnsi"/>
          <w:color w:val="666666"/>
        </w:rPr>
        <w:t xml:space="preserve"> (1952-2000) anuncia que é portadora do vírus.</w:t>
      </w:r>
    </w:p>
    <w:p w:rsidR="00507853" w:rsidRPr="005F12B7" w:rsidRDefault="00507853" w:rsidP="005F12B7">
      <w:pPr>
        <w:numPr>
          <w:ilvl w:val="0"/>
          <w:numId w:val="22"/>
        </w:numPr>
        <w:shd w:val="clear" w:color="auto" w:fill="FFFFFF"/>
        <w:ind w:left="450"/>
        <w:jc w:val="both"/>
        <w:rPr>
          <w:rFonts w:asciiTheme="minorHAnsi" w:hAnsiTheme="minorHAnsi"/>
        </w:rPr>
      </w:pPr>
      <w:r w:rsidRPr="005F12B7">
        <w:rPr>
          <w:rFonts w:asciiTheme="minorHAnsi" w:hAnsiTheme="minorHAnsi"/>
          <w:color w:val="666666"/>
        </w:rPr>
        <w:t>Brasil passa a produzir o AZT (coquetel que trata a aids).</w:t>
      </w:r>
    </w:p>
    <w:p w:rsidR="00507853" w:rsidRPr="005F12B7" w:rsidRDefault="00507853" w:rsidP="005F12B7">
      <w:pPr>
        <w:numPr>
          <w:ilvl w:val="0"/>
          <w:numId w:val="22"/>
        </w:numPr>
        <w:shd w:val="clear" w:color="auto" w:fill="FFFFFF"/>
        <w:ind w:left="450"/>
        <w:jc w:val="both"/>
        <w:rPr>
          <w:rFonts w:asciiTheme="minorHAnsi" w:hAnsiTheme="minorHAnsi"/>
        </w:rPr>
      </w:pPr>
      <w:r w:rsidRPr="005F12B7">
        <w:rPr>
          <w:rFonts w:asciiTheme="minorHAnsi" w:hAnsiTheme="minorHAnsi"/>
          <w:color w:val="666666"/>
        </w:rPr>
        <w:t>Total de casos notificados no Brasil: 16.760.</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1992</w:t>
      </w:r>
    </w:p>
    <w:p w:rsidR="00507853" w:rsidRPr="005F12B7" w:rsidRDefault="00507853" w:rsidP="005F12B7">
      <w:pPr>
        <w:numPr>
          <w:ilvl w:val="0"/>
          <w:numId w:val="23"/>
        </w:numPr>
        <w:shd w:val="clear" w:color="auto" w:fill="FFFFFF"/>
        <w:ind w:left="450"/>
        <w:jc w:val="both"/>
        <w:rPr>
          <w:rFonts w:asciiTheme="minorHAnsi" w:hAnsiTheme="minorHAnsi"/>
        </w:rPr>
      </w:pPr>
      <w:r w:rsidRPr="005F12B7">
        <w:rPr>
          <w:rFonts w:asciiTheme="minorHAnsi" w:hAnsiTheme="minorHAnsi"/>
          <w:color w:val="666666"/>
        </w:rPr>
        <w:t>Primeiro estudo sobre o uso de várias drogas combinadas contra o HIV. Pesquisa aponta a importância das doenças sexualmente transmissíveis (DST) como cofator para a transmissão do HIV, podendo aumentar o risco de contágio do HIV em até 18 vezes.</w:t>
      </w:r>
    </w:p>
    <w:p w:rsidR="00507853" w:rsidRPr="005F12B7" w:rsidRDefault="00507853" w:rsidP="005F12B7">
      <w:pPr>
        <w:numPr>
          <w:ilvl w:val="0"/>
          <w:numId w:val="23"/>
        </w:numPr>
        <w:shd w:val="clear" w:color="auto" w:fill="FFFFFF"/>
        <w:ind w:left="450"/>
        <w:jc w:val="both"/>
        <w:rPr>
          <w:rFonts w:asciiTheme="minorHAnsi" w:hAnsiTheme="minorHAnsi"/>
        </w:rPr>
      </w:pPr>
      <w:r w:rsidRPr="005F12B7">
        <w:rPr>
          <w:rFonts w:asciiTheme="minorHAnsi" w:hAnsiTheme="minorHAnsi"/>
          <w:color w:val="666666"/>
        </w:rPr>
        <w:t xml:space="preserve">Os </w:t>
      </w:r>
      <w:proofErr w:type="gramStart"/>
      <w:r w:rsidRPr="005F12B7">
        <w:rPr>
          <w:rFonts w:asciiTheme="minorHAnsi" w:hAnsiTheme="minorHAnsi"/>
          <w:color w:val="666666"/>
        </w:rPr>
        <w:t>médicos americano</w:t>
      </w:r>
      <w:proofErr w:type="gramEnd"/>
      <w:r w:rsidRPr="005F12B7">
        <w:rPr>
          <w:rFonts w:asciiTheme="minorHAnsi" w:hAnsiTheme="minorHAnsi"/>
          <w:color w:val="666666"/>
        </w:rPr>
        <w:t xml:space="preserve"> Robert </w:t>
      </w:r>
      <w:proofErr w:type="spellStart"/>
      <w:r w:rsidRPr="005F12B7">
        <w:rPr>
          <w:rFonts w:asciiTheme="minorHAnsi" w:hAnsiTheme="minorHAnsi"/>
          <w:color w:val="666666"/>
        </w:rPr>
        <w:t>Gallo</w:t>
      </w:r>
      <w:proofErr w:type="spellEnd"/>
      <w:r w:rsidRPr="005F12B7">
        <w:rPr>
          <w:rFonts w:asciiTheme="minorHAnsi" w:hAnsiTheme="minorHAnsi"/>
          <w:color w:val="666666"/>
        </w:rPr>
        <w:t xml:space="preserve"> e francês Luc </w:t>
      </w:r>
      <w:proofErr w:type="spellStart"/>
      <w:r w:rsidRPr="005F12B7">
        <w:rPr>
          <w:rFonts w:asciiTheme="minorHAnsi" w:hAnsiTheme="minorHAnsi"/>
          <w:color w:val="666666"/>
        </w:rPr>
        <w:t>Montagnier</w:t>
      </w:r>
      <w:proofErr w:type="spellEnd"/>
      <w:r w:rsidRPr="005F12B7">
        <w:rPr>
          <w:rFonts w:asciiTheme="minorHAnsi" w:hAnsiTheme="minorHAnsi"/>
          <w:color w:val="666666"/>
        </w:rPr>
        <w:t xml:space="preserve"> chegam a um acordo definitivo sobre o crédito da descoberta do vírus.</w:t>
      </w:r>
    </w:p>
    <w:p w:rsidR="00507853" w:rsidRPr="005F12B7" w:rsidRDefault="00507853" w:rsidP="005F12B7">
      <w:pPr>
        <w:numPr>
          <w:ilvl w:val="0"/>
          <w:numId w:val="23"/>
        </w:numPr>
        <w:shd w:val="clear" w:color="auto" w:fill="FFFFFF"/>
        <w:ind w:left="450"/>
        <w:jc w:val="both"/>
        <w:rPr>
          <w:rFonts w:asciiTheme="minorHAnsi" w:hAnsiTheme="minorHAnsi"/>
        </w:rPr>
      </w:pPr>
      <w:r w:rsidRPr="005F12B7">
        <w:rPr>
          <w:rFonts w:asciiTheme="minorHAnsi" w:hAnsiTheme="minorHAnsi"/>
          <w:color w:val="666666"/>
        </w:rPr>
        <w:t xml:space="preserve">A sociedade brasileira indigna-se quando a menina Sheila </w:t>
      </w:r>
      <w:proofErr w:type="spellStart"/>
      <w:r w:rsidRPr="005F12B7">
        <w:rPr>
          <w:rFonts w:asciiTheme="minorHAnsi" w:hAnsiTheme="minorHAnsi"/>
          <w:color w:val="666666"/>
        </w:rPr>
        <w:t>Cartopassi</w:t>
      </w:r>
      <w:proofErr w:type="spellEnd"/>
      <w:r w:rsidRPr="005F12B7">
        <w:rPr>
          <w:rFonts w:asciiTheme="minorHAnsi" w:hAnsiTheme="minorHAnsi"/>
          <w:color w:val="666666"/>
        </w:rPr>
        <w:t xml:space="preserve"> de Oliveira, de cinco anos, tem a matrícula recusada em uma escola de São Paulo, por ser portadora de HIV.</w:t>
      </w:r>
    </w:p>
    <w:p w:rsidR="00507853" w:rsidRPr="005F12B7" w:rsidRDefault="00507853" w:rsidP="005F12B7">
      <w:pPr>
        <w:numPr>
          <w:ilvl w:val="0"/>
          <w:numId w:val="23"/>
        </w:numPr>
        <w:shd w:val="clear" w:color="auto" w:fill="FFFFFF"/>
        <w:ind w:left="450"/>
        <w:jc w:val="both"/>
        <w:rPr>
          <w:rFonts w:asciiTheme="minorHAnsi" w:hAnsiTheme="minorHAnsi"/>
        </w:rPr>
      </w:pPr>
      <w:r w:rsidRPr="005F12B7">
        <w:rPr>
          <w:rFonts w:asciiTheme="minorHAnsi" w:hAnsiTheme="minorHAnsi"/>
          <w:color w:val="666666"/>
        </w:rPr>
        <w:t>Inclusão, no código internacional de doenças, da infecção pelo HIV.</w:t>
      </w:r>
    </w:p>
    <w:p w:rsidR="00507853" w:rsidRPr="005F12B7" w:rsidRDefault="00507853" w:rsidP="005F12B7">
      <w:pPr>
        <w:numPr>
          <w:ilvl w:val="0"/>
          <w:numId w:val="23"/>
        </w:numPr>
        <w:shd w:val="clear" w:color="auto" w:fill="FFFFFF"/>
        <w:ind w:left="450"/>
        <w:jc w:val="both"/>
        <w:rPr>
          <w:rFonts w:asciiTheme="minorHAnsi" w:hAnsiTheme="minorHAnsi"/>
        </w:rPr>
      </w:pPr>
      <w:r w:rsidRPr="005F12B7">
        <w:rPr>
          <w:rFonts w:asciiTheme="minorHAnsi" w:hAnsiTheme="minorHAnsi"/>
          <w:color w:val="666666"/>
        </w:rPr>
        <w:t>Ministério da Saúde inclui os procedimentos para o tratamento da aids na tabela do SUS.</w:t>
      </w:r>
    </w:p>
    <w:p w:rsidR="00507853" w:rsidRPr="005F12B7" w:rsidRDefault="00507853" w:rsidP="005F12B7">
      <w:pPr>
        <w:numPr>
          <w:ilvl w:val="0"/>
          <w:numId w:val="23"/>
        </w:numPr>
        <w:shd w:val="clear" w:color="auto" w:fill="FFFFFF"/>
        <w:ind w:left="450"/>
        <w:jc w:val="both"/>
        <w:rPr>
          <w:rFonts w:asciiTheme="minorHAnsi" w:hAnsiTheme="minorHAnsi"/>
        </w:rPr>
      </w:pPr>
      <w:r w:rsidRPr="005F12B7">
        <w:rPr>
          <w:rFonts w:asciiTheme="minorHAnsi" w:hAnsiTheme="minorHAnsi"/>
          <w:color w:val="666666"/>
        </w:rPr>
        <w:t>Início do credenciamento de hospitais para o tratamento de pacientes com aids.</w:t>
      </w:r>
    </w:p>
    <w:p w:rsidR="00507853" w:rsidRPr="005F12B7" w:rsidDel="007651BE" w:rsidRDefault="00507853" w:rsidP="005F12B7">
      <w:pPr>
        <w:numPr>
          <w:ilvl w:val="0"/>
          <w:numId w:val="23"/>
        </w:numPr>
        <w:shd w:val="clear" w:color="auto" w:fill="FFFFFF"/>
        <w:ind w:left="450"/>
        <w:jc w:val="both"/>
        <w:rPr>
          <w:del w:id="238" w:author="Salete Saionara Santos Barbosa - ASCOM" w:date="2018-12-17T16:35:00Z"/>
          <w:rFonts w:asciiTheme="minorHAnsi" w:hAnsiTheme="minorHAnsi"/>
        </w:rPr>
      </w:pPr>
      <w:del w:id="239" w:author="Salete Saionara Santos Barbosa - ASCOM" w:date="2018-12-17T16:35:00Z">
        <w:r w:rsidRPr="005F12B7" w:rsidDel="007651BE">
          <w:rPr>
            <w:rFonts w:asciiTheme="minorHAnsi" w:hAnsiTheme="minorHAnsi"/>
            <w:color w:val="666666"/>
          </w:rPr>
          <w:delText>Lançamento da campanha Vamos todos contra a aids de mãos dadas com a vida.</w:delText>
        </w:r>
      </w:del>
    </w:p>
    <w:p w:rsidR="00507853" w:rsidRPr="005F12B7" w:rsidDel="007651BE" w:rsidRDefault="00507853" w:rsidP="005F12B7">
      <w:pPr>
        <w:numPr>
          <w:ilvl w:val="0"/>
          <w:numId w:val="23"/>
        </w:numPr>
        <w:shd w:val="clear" w:color="auto" w:fill="FFFFFF"/>
        <w:ind w:left="450"/>
        <w:jc w:val="both"/>
        <w:rPr>
          <w:del w:id="240" w:author="Salete Saionara Santos Barbosa - ASCOM" w:date="2018-12-17T16:35:00Z"/>
          <w:rFonts w:asciiTheme="minorHAnsi" w:hAnsiTheme="minorHAnsi"/>
        </w:rPr>
      </w:pPr>
      <w:del w:id="241" w:author="Salete Saionara Santos Barbosa - ASCOM" w:date="2018-12-17T16:35:00Z">
        <w:r w:rsidRPr="005F12B7" w:rsidDel="007651BE">
          <w:rPr>
            <w:rFonts w:asciiTheme="minorHAnsi" w:hAnsiTheme="minorHAnsi"/>
            <w:color w:val="666666"/>
          </w:rPr>
          <w:delText>Os casos da infecção pelo HIV no Brasil chegam a 14.924.</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1991</w:t>
      </w:r>
    </w:p>
    <w:p w:rsidR="00AA21E5" w:rsidRDefault="00AA21E5">
      <w:pPr>
        <w:pStyle w:val="PargrafodaLista"/>
        <w:numPr>
          <w:ilvl w:val="0"/>
          <w:numId w:val="24"/>
        </w:numPr>
        <w:shd w:val="clear" w:color="auto" w:fill="FFFFFF"/>
        <w:ind w:left="450"/>
        <w:jc w:val="both"/>
        <w:rPr>
          <w:ins w:id="242" w:author="Salete Saionara Santos Barbosa - ASCOM" w:date="2018-12-17T16:32:00Z"/>
        </w:rPr>
        <w:pPrChange w:id="243" w:author="Salete Saionara Santos Barbosa - ASCOM" w:date="2018-12-17T16:32:00Z">
          <w:pPr>
            <w:numPr>
              <w:numId w:val="24"/>
            </w:numPr>
            <w:shd w:val="clear" w:color="auto" w:fill="FFFFFF"/>
            <w:tabs>
              <w:tab w:val="num" w:pos="720"/>
            </w:tabs>
            <w:ind w:left="450" w:hanging="360"/>
            <w:jc w:val="both"/>
          </w:pPr>
        </w:pPrChange>
      </w:pPr>
      <w:ins w:id="244" w:author="Salete Saionara Santos Barbosa - ASCOM" w:date="2018-12-17T16:32:00Z">
        <w:r w:rsidRPr="009F63DA">
          <w:t>O laço vermelho é lançado como um símbolo internacional de conscientização a AIDS.</w:t>
        </w:r>
      </w:ins>
    </w:p>
    <w:p w:rsidR="007651BE" w:rsidRDefault="00507853" w:rsidP="007651BE">
      <w:pPr>
        <w:pStyle w:val="PargrafodaLista"/>
        <w:numPr>
          <w:ilvl w:val="0"/>
          <w:numId w:val="50"/>
        </w:numPr>
        <w:rPr>
          <w:ins w:id="245" w:author="Salete Saionara Santos Barbosa - ASCOM" w:date="2018-12-17T16:32:00Z"/>
        </w:rPr>
      </w:pPr>
      <w:r w:rsidRPr="00AA21E5">
        <w:rPr>
          <w:color w:val="666666"/>
        </w:rPr>
        <w:t>Inicia-se o processo para a aquisição e distribuição gratuita de antirretrovirais (medicamentos que dificultam a multiplicação do HIV).</w:t>
      </w:r>
      <w:ins w:id="246" w:author="Salete Saionara Santos Barbosa - ASCOM" w:date="2018-12-17T16:32:00Z">
        <w:r w:rsidR="007651BE">
          <w:rPr>
            <w:color w:val="666666"/>
          </w:rPr>
          <w:t xml:space="preserve"> </w:t>
        </w:r>
        <w:r w:rsidR="007651BE" w:rsidRPr="00580D03">
          <w:t>Início da distribuição do AZT no sistema público de saúde</w:t>
        </w:r>
      </w:ins>
    </w:p>
    <w:p w:rsidR="00507853" w:rsidRPr="00AA21E5" w:rsidDel="007651BE" w:rsidRDefault="00507853">
      <w:pPr>
        <w:pStyle w:val="PargrafodaLista"/>
        <w:shd w:val="clear" w:color="auto" w:fill="FFFFFF"/>
        <w:ind w:left="450"/>
        <w:jc w:val="both"/>
        <w:rPr>
          <w:del w:id="247" w:author="Salete Saionara Santos Barbosa - ASCOM" w:date="2018-12-17T16:32:00Z"/>
          <w:rPrChange w:id="248" w:author="Salete Saionara Santos Barbosa - ASCOM" w:date="2018-12-17T16:32:00Z">
            <w:rPr>
              <w:del w:id="249" w:author="Salete Saionara Santos Barbosa - ASCOM" w:date="2018-12-17T16:32:00Z"/>
              <w:rFonts w:asciiTheme="minorHAnsi" w:hAnsiTheme="minorHAnsi"/>
            </w:rPr>
          </w:rPrChange>
        </w:rPr>
        <w:pPrChange w:id="250" w:author="Salete Saionara Santos Barbosa - ASCOM" w:date="2018-12-17T16:32:00Z">
          <w:pPr>
            <w:numPr>
              <w:numId w:val="24"/>
            </w:numPr>
            <w:shd w:val="clear" w:color="auto" w:fill="FFFFFF"/>
            <w:tabs>
              <w:tab w:val="num" w:pos="720"/>
            </w:tabs>
            <w:ind w:left="450" w:hanging="360"/>
            <w:jc w:val="both"/>
          </w:pPr>
        </w:pPrChange>
      </w:pPr>
    </w:p>
    <w:p w:rsidR="00507853" w:rsidRPr="005F12B7" w:rsidDel="007651BE" w:rsidRDefault="00507853" w:rsidP="005F12B7">
      <w:pPr>
        <w:numPr>
          <w:ilvl w:val="0"/>
          <w:numId w:val="24"/>
        </w:numPr>
        <w:shd w:val="clear" w:color="auto" w:fill="FFFFFF"/>
        <w:ind w:left="450"/>
        <w:jc w:val="both"/>
        <w:rPr>
          <w:del w:id="251" w:author="Salete Saionara Santos Barbosa - ASCOM" w:date="2018-12-17T16:32:00Z"/>
          <w:rFonts w:asciiTheme="minorHAnsi" w:hAnsiTheme="minorHAnsi"/>
        </w:rPr>
      </w:pPr>
      <w:del w:id="252" w:author="Salete Saionara Santos Barbosa - ASCOM" w:date="2018-12-17T16:32:00Z">
        <w:r w:rsidRPr="005F12B7" w:rsidDel="007651BE">
          <w:rPr>
            <w:rFonts w:asciiTheme="minorHAnsi" w:hAnsiTheme="minorHAnsi"/>
            <w:color w:val="666666"/>
          </w:rPr>
          <w:delText>Lançamento do Videx (ddl), que como o AZT faz parte de um grupo de drogas chamadas inibidores de transcriptase reversa.</w:delText>
        </w:r>
      </w:del>
    </w:p>
    <w:p w:rsidR="00507853" w:rsidRPr="005F12B7" w:rsidRDefault="00507853" w:rsidP="005F12B7">
      <w:pPr>
        <w:numPr>
          <w:ilvl w:val="0"/>
          <w:numId w:val="24"/>
        </w:numPr>
        <w:shd w:val="clear" w:color="auto" w:fill="FFFFFF"/>
        <w:ind w:left="450"/>
        <w:jc w:val="both"/>
        <w:rPr>
          <w:rFonts w:asciiTheme="minorHAnsi" w:hAnsiTheme="minorHAnsi"/>
        </w:rPr>
      </w:pPr>
      <w:r w:rsidRPr="005F12B7">
        <w:rPr>
          <w:rFonts w:asciiTheme="minorHAnsi" w:hAnsiTheme="minorHAnsi"/>
          <w:color w:val="666666"/>
        </w:rPr>
        <w:t>Dez anos depois de a aids ser identificada, a Organização Mundial da Saúde anuncia que 10 milhões de pessoas estão infectadas com o HIV pelo mundo.</w:t>
      </w:r>
    </w:p>
    <w:p w:rsidR="00507853" w:rsidRPr="005F12B7" w:rsidRDefault="00507853" w:rsidP="005F12B7">
      <w:pPr>
        <w:numPr>
          <w:ilvl w:val="0"/>
          <w:numId w:val="24"/>
        </w:numPr>
        <w:shd w:val="clear" w:color="auto" w:fill="FFFFFF"/>
        <w:ind w:left="450"/>
        <w:jc w:val="both"/>
        <w:rPr>
          <w:rFonts w:asciiTheme="minorHAnsi" w:hAnsiTheme="minorHAnsi"/>
        </w:rPr>
      </w:pPr>
      <w:r w:rsidRPr="005F12B7">
        <w:rPr>
          <w:rFonts w:asciiTheme="minorHAnsi" w:hAnsiTheme="minorHAnsi"/>
          <w:color w:val="666666"/>
        </w:rPr>
        <w:t>O jogador de basquete Magic Johnson anuncia que tem HIV.</w:t>
      </w:r>
    </w:p>
    <w:p w:rsidR="00507853" w:rsidRPr="005F12B7" w:rsidDel="00AB6731" w:rsidRDefault="00507853" w:rsidP="005F12B7">
      <w:pPr>
        <w:numPr>
          <w:ilvl w:val="0"/>
          <w:numId w:val="24"/>
        </w:numPr>
        <w:shd w:val="clear" w:color="auto" w:fill="FFFFFF"/>
        <w:ind w:left="450"/>
        <w:jc w:val="both"/>
        <w:rPr>
          <w:del w:id="253" w:author="Salete Saionara Santos Barbosa - ASCOM" w:date="2018-12-17T16:31:00Z"/>
          <w:rFonts w:asciiTheme="minorHAnsi" w:hAnsiTheme="minorHAnsi"/>
        </w:rPr>
      </w:pPr>
      <w:del w:id="254" w:author="Salete Saionara Santos Barbosa - ASCOM" w:date="2018-12-17T16:31:00Z">
        <w:r w:rsidRPr="005F12B7" w:rsidDel="00AB6731">
          <w:rPr>
            <w:rFonts w:asciiTheme="minorHAnsi" w:hAnsiTheme="minorHAnsi"/>
            <w:color w:val="666666"/>
          </w:rPr>
          <w:delText>Já são 11.805 casos de aids no Brasil.</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1990</w:t>
      </w:r>
    </w:p>
    <w:p w:rsidR="00507853" w:rsidRPr="005F12B7" w:rsidRDefault="00507853" w:rsidP="005F12B7">
      <w:pPr>
        <w:numPr>
          <w:ilvl w:val="0"/>
          <w:numId w:val="25"/>
        </w:numPr>
        <w:shd w:val="clear" w:color="auto" w:fill="FFFFFF"/>
        <w:ind w:left="450"/>
        <w:jc w:val="both"/>
        <w:rPr>
          <w:rFonts w:asciiTheme="minorHAnsi" w:hAnsiTheme="minorHAnsi"/>
        </w:rPr>
      </w:pPr>
      <w:r w:rsidRPr="005F12B7">
        <w:rPr>
          <w:rFonts w:asciiTheme="minorHAnsi" w:hAnsiTheme="minorHAnsi"/>
          <w:color w:val="666666"/>
        </w:rPr>
        <w:t>O cantor e compositor Cazuza morre, aos 32 anos, em decorrência da aids.</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1989</w:t>
      </w:r>
    </w:p>
    <w:p w:rsidR="00507853" w:rsidRPr="005F12B7" w:rsidDel="00CD30E6" w:rsidRDefault="00507853" w:rsidP="005F12B7">
      <w:pPr>
        <w:numPr>
          <w:ilvl w:val="0"/>
          <w:numId w:val="26"/>
        </w:numPr>
        <w:shd w:val="clear" w:color="auto" w:fill="FFFFFF"/>
        <w:ind w:left="450"/>
        <w:jc w:val="both"/>
        <w:rPr>
          <w:moveFrom w:id="255" w:author="Salete Saionara Santos Barbosa - ASCOM" w:date="2018-12-17T16:26:00Z"/>
          <w:rFonts w:asciiTheme="minorHAnsi" w:hAnsiTheme="minorHAnsi"/>
        </w:rPr>
      </w:pPr>
      <w:moveFromRangeStart w:id="256" w:author="Salete Saionara Santos Barbosa - ASCOM" w:date="2018-12-17T16:26:00Z" w:name="move532827345"/>
      <w:moveFrom w:id="257" w:author="Salete Saionara Santos Barbosa - ASCOM" w:date="2018-12-17T16:26:00Z">
        <w:r w:rsidRPr="005F12B7" w:rsidDel="00CD30E6">
          <w:rPr>
            <w:rFonts w:asciiTheme="minorHAnsi" w:hAnsiTheme="minorHAnsi"/>
            <w:color w:val="666666"/>
          </w:rPr>
          <w:t>Morre de aids o ator da TV Globo Lauro Corona, aos 32 anos.</w:t>
        </w:r>
      </w:moveFrom>
    </w:p>
    <w:moveFromRangeEnd w:id="256"/>
    <w:p w:rsidR="00507853" w:rsidRPr="005F12B7" w:rsidRDefault="00507853" w:rsidP="005F12B7">
      <w:pPr>
        <w:numPr>
          <w:ilvl w:val="0"/>
          <w:numId w:val="26"/>
        </w:numPr>
        <w:shd w:val="clear" w:color="auto" w:fill="FFFFFF"/>
        <w:ind w:left="450"/>
        <w:jc w:val="both"/>
        <w:rPr>
          <w:rFonts w:asciiTheme="minorHAnsi" w:hAnsiTheme="minorHAnsi"/>
        </w:rPr>
      </w:pPr>
      <w:r w:rsidRPr="005F12B7">
        <w:rPr>
          <w:rFonts w:asciiTheme="minorHAnsi" w:hAnsiTheme="minorHAnsi"/>
          <w:color w:val="666666"/>
        </w:rPr>
        <w:t xml:space="preserve">Ativistas forçam o fabricante do AZT, Burroughs </w:t>
      </w:r>
      <w:proofErr w:type="spellStart"/>
      <w:r w:rsidRPr="005F12B7">
        <w:rPr>
          <w:rFonts w:asciiTheme="minorHAnsi" w:hAnsiTheme="minorHAnsi"/>
          <w:color w:val="666666"/>
        </w:rPr>
        <w:t>Wellcome</w:t>
      </w:r>
      <w:proofErr w:type="spellEnd"/>
      <w:r w:rsidRPr="005F12B7">
        <w:rPr>
          <w:rFonts w:asciiTheme="minorHAnsi" w:hAnsiTheme="minorHAnsi"/>
          <w:color w:val="666666"/>
        </w:rPr>
        <w:t>, a reduzir em 20% o preço do remédio.</w:t>
      </w:r>
    </w:p>
    <w:p w:rsidR="00507853" w:rsidRPr="005F12B7" w:rsidRDefault="00507853" w:rsidP="005F12B7">
      <w:pPr>
        <w:numPr>
          <w:ilvl w:val="0"/>
          <w:numId w:val="26"/>
        </w:numPr>
        <w:shd w:val="clear" w:color="auto" w:fill="FFFFFF"/>
        <w:ind w:left="450"/>
        <w:jc w:val="both"/>
        <w:rPr>
          <w:rFonts w:asciiTheme="minorHAnsi" w:hAnsiTheme="minorHAnsi"/>
        </w:rPr>
      </w:pPr>
      <w:r w:rsidRPr="005F12B7">
        <w:rPr>
          <w:rFonts w:asciiTheme="minorHAnsi" w:hAnsiTheme="minorHAnsi"/>
          <w:color w:val="666666"/>
        </w:rPr>
        <w:t>Durante Congresso de Caracas, na Venezuela, profissionais da saúde definem novo critério para a classificação de casos de aids.</w:t>
      </w:r>
    </w:p>
    <w:p w:rsidR="00507853" w:rsidRPr="00CD30E6" w:rsidRDefault="00507853" w:rsidP="005F12B7">
      <w:pPr>
        <w:numPr>
          <w:ilvl w:val="0"/>
          <w:numId w:val="26"/>
        </w:numPr>
        <w:shd w:val="clear" w:color="auto" w:fill="FFFFFF"/>
        <w:ind w:left="450"/>
        <w:jc w:val="both"/>
        <w:rPr>
          <w:ins w:id="258" w:author="Salete Saionara Santos Barbosa - ASCOM" w:date="2018-12-17T16:26:00Z"/>
          <w:rFonts w:asciiTheme="minorHAnsi" w:hAnsiTheme="minorHAnsi"/>
          <w:rPrChange w:id="259" w:author="Salete Saionara Santos Barbosa - ASCOM" w:date="2018-12-17T16:26:00Z">
            <w:rPr>
              <w:ins w:id="260" w:author="Salete Saionara Santos Barbosa - ASCOM" w:date="2018-12-17T16:26:00Z"/>
              <w:rFonts w:asciiTheme="minorHAnsi" w:hAnsiTheme="minorHAnsi"/>
              <w:color w:val="666666"/>
            </w:rPr>
          </w:rPrChange>
        </w:rPr>
      </w:pPr>
      <w:r w:rsidRPr="005F12B7">
        <w:rPr>
          <w:rFonts w:asciiTheme="minorHAnsi" w:hAnsiTheme="minorHAnsi"/>
          <w:color w:val="666666"/>
        </w:rPr>
        <w:t>Brasil registra 6.295 casos de aids.</w:t>
      </w:r>
    </w:p>
    <w:p w:rsidR="00CD30E6" w:rsidRDefault="00CD30E6">
      <w:pPr>
        <w:numPr>
          <w:ilvl w:val="0"/>
          <w:numId w:val="48"/>
        </w:numPr>
        <w:shd w:val="clear" w:color="auto" w:fill="FFFFFF"/>
        <w:jc w:val="both"/>
        <w:rPr>
          <w:ins w:id="261" w:author="Salete Saionara Santos Barbosa - ASCOM" w:date="2018-12-17T16:29:00Z"/>
          <w:rFonts w:asciiTheme="minorHAnsi" w:hAnsiTheme="minorHAnsi"/>
          <w:color w:val="C00000"/>
        </w:rPr>
        <w:pPrChange w:id="262" w:author="Salete Saionara Santos Barbosa - ASCOM" w:date="2018-12-17T16:27:00Z">
          <w:pPr>
            <w:numPr>
              <w:numId w:val="26"/>
            </w:numPr>
            <w:shd w:val="clear" w:color="auto" w:fill="FFFFFF"/>
            <w:tabs>
              <w:tab w:val="num" w:pos="720"/>
            </w:tabs>
            <w:ind w:left="450" w:hanging="360"/>
            <w:jc w:val="both"/>
          </w:pPr>
        </w:pPrChange>
      </w:pPr>
      <w:moveToRangeStart w:id="263" w:author="Salete Saionara Santos Barbosa - ASCOM" w:date="2018-12-17T16:26:00Z" w:name="move532827345"/>
      <w:moveTo w:id="264" w:author="Salete Saionara Santos Barbosa - ASCOM" w:date="2018-12-17T16:26:00Z">
        <w:r w:rsidRPr="00CD30E6">
          <w:rPr>
            <w:rFonts w:asciiTheme="minorHAnsi" w:hAnsiTheme="minorHAnsi"/>
            <w:color w:val="C00000"/>
            <w:rPrChange w:id="265" w:author="Salete Saionara Santos Barbosa - ASCOM" w:date="2018-12-17T16:27:00Z">
              <w:rPr>
                <w:rFonts w:asciiTheme="minorHAnsi" w:hAnsiTheme="minorHAnsi"/>
                <w:color w:val="666666"/>
              </w:rPr>
            </w:rPrChange>
          </w:rPr>
          <w:t>Morre de aids o ator da TV Globo Lauro Corona, aos 32 anos.</w:t>
        </w:r>
      </w:moveTo>
    </w:p>
    <w:p w:rsidR="009C3245" w:rsidRPr="00CD30E6" w:rsidDel="009C3245" w:rsidRDefault="009C3245">
      <w:pPr>
        <w:numPr>
          <w:ilvl w:val="0"/>
          <w:numId w:val="48"/>
        </w:numPr>
        <w:shd w:val="clear" w:color="auto" w:fill="FFFFFF"/>
        <w:jc w:val="both"/>
        <w:rPr>
          <w:del w:id="266" w:author="Salete Saionara Santos Barbosa - ASCOM" w:date="2018-12-17T16:29:00Z"/>
          <w:moveTo w:id="267" w:author="Salete Saionara Santos Barbosa - ASCOM" w:date="2018-12-17T16:26:00Z"/>
          <w:rFonts w:asciiTheme="minorHAnsi" w:hAnsiTheme="minorHAnsi"/>
          <w:color w:val="C00000"/>
          <w:rPrChange w:id="268" w:author="Salete Saionara Santos Barbosa - ASCOM" w:date="2018-12-17T16:27:00Z">
            <w:rPr>
              <w:del w:id="269" w:author="Salete Saionara Santos Barbosa - ASCOM" w:date="2018-12-17T16:29:00Z"/>
              <w:moveTo w:id="270" w:author="Salete Saionara Santos Barbosa - ASCOM" w:date="2018-12-17T16:26:00Z"/>
              <w:rFonts w:asciiTheme="minorHAnsi" w:hAnsiTheme="minorHAnsi"/>
            </w:rPr>
          </w:rPrChange>
        </w:rPr>
        <w:pPrChange w:id="271" w:author="Salete Saionara Santos Barbosa - ASCOM" w:date="2018-12-17T16:27:00Z">
          <w:pPr>
            <w:numPr>
              <w:numId w:val="26"/>
            </w:numPr>
            <w:shd w:val="clear" w:color="auto" w:fill="FFFFFF"/>
            <w:tabs>
              <w:tab w:val="num" w:pos="720"/>
            </w:tabs>
            <w:ind w:left="450" w:hanging="360"/>
            <w:jc w:val="both"/>
          </w:pPr>
        </w:pPrChange>
      </w:pPr>
      <w:ins w:id="272" w:author="Salete Saionara Santos Barbosa - ASCOM" w:date="2018-12-17T16:29:00Z">
        <w:r w:rsidRPr="00A12CE0">
          <w:t>Durante Congresso de Caracas, na Venezuela, profissionais da saúde definem novo critério para a classificação de casos de aids</w:t>
        </w:r>
      </w:ins>
    </w:p>
    <w:moveToRangeEnd w:id="263"/>
    <w:p w:rsidR="00CD30E6" w:rsidRPr="009C3245" w:rsidRDefault="00CD30E6">
      <w:pPr>
        <w:numPr>
          <w:ilvl w:val="0"/>
          <w:numId w:val="48"/>
        </w:numPr>
        <w:shd w:val="clear" w:color="auto" w:fill="FFFFFF"/>
        <w:jc w:val="both"/>
        <w:rPr>
          <w:rFonts w:asciiTheme="minorHAnsi" w:hAnsiTheme="minorHAnsi"/>
          <w:color w:val="C00000"/>
          <w:rPrChange w:id="273" w:author="Salete Saionara Santos Barbosa - ASCOM" w:date="2018-12-17T16:29:00Z">
            <w:rPr>
              <w:rFonts w:asciiTheme="minorHAnsi" w:hAnsiTheme="minorHAnsi"/>
            </w:rPr>
          </w:rPrChange>
        </w:rPr>
        <w:pPrChange w:id="274" w:author="Salete Saionara Santos Barbosa - ASCOM" w:date="2018-12-17T16:29:00Z">
          <w:pPr>
            <w:numPr>
              <w:numId w:val="26"/>
            </w:numPr>
            <w:shd w:val="clear" w:color="auto" w:fill="FFFFFF"/>
            <w:tabs>
              <w:tab w:val="num" w:pos="720"/>
            </w:tabs>
            <w:ind w:left="450" w:hanging="360"/>
            <w:jc w:val="both"/>
          </w:pPr>
        </w:pPrChange>
      </w:pP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1988</w:t>
      </w:r>
    </w:p>
    <w:p w:rsidR="00507853" w:rsidRPr="005F12B7" w:rsidRDefault="00507853" w:rsidP="005F12B7">
      <w:pPr>
        <w:numPr>
          <w:ilvl w:val="0"/>
          <w:numId w:val="27"/>
        </w:numPr>
        <w:shd w:val="clear" w:color="auto" w:fill="FFFFFF"/>
        <w:ind w:left="450"/>
        <w:jc w:val="both"/>
        <w:rPr>
          <w:rFonts w:asciiTheme="minorHAnsi" w:hAnsiTheme="minorHAnsi"/>
        </w:rPr>
      </w:pPr>
      <w:r w:rsidRPr="005F12B7">
        <w:rPr>
          <w:rFonts w:asciiTheme="minorHAnsi" w:hAnsiTheme="minorHAnsi"/>
          <w:color w:val="666666"/>
        </w:rPr>
        <w:t>No Brasil, uma portaria assinada pelo ministro da Saúde, Leonardo Santos Simão, passa a adotar o dia 1º de dezembro como o Dia Mundial de Luta contra a Aids.</w:t>
      </w:r>
    </w:p>
    <w:p w:rsidR="00507853" w:rsidRPr="005F12B7" w:rsidRDefault="00507853" w:rsidP="005F12B7">
      <w:pPr>
        <w:numPr>
          <w:ilvl w:val="0"/>
          <w:numId w:val="27"/>
        </w:numPr>
        <w:shd w:val="clear" w:color="auto" w:fill="FFFFFF"/>
        <w:ind w:left="450"/>
        <w:jc w:val="both"/>
        <w:rPr>
          <w:rFonts w:asciiTheme="minorHAnsi" w:hAnsiTheme="minorHAnsi"/>
        </w:rPr>
      </w:pPr>
      <w:r w:rsidRPr="005F12B7">
        <w:rPr>
          <w:rFonts w:asciiTheme="minorHAnsi" w:hAnsiTheme="minorHAnsi"/>
          <w:color w:val="666666"/>
        </w:rPr>
        <w:t>Morre o cartunista Henrique de Souza Filho, o Henfil, aos 43 anos, em decorrência da aids.</w:t>
      </w:r>
    </w:p>
    <w:p w:rsidR="00507853" w:rsidRPr="005F12B7" w:rsidRDefault="00507853" w:rsidP="005F12B7">
      <w:pPr>
        <w:numPr>
          <w:ilvl w:val="0"/>
          <w:numId w:val="27"/>
        </w:numPr>
        <w:shd w:val="clear" w:color="auto" w:fill="FFFFFF"/>
        <w:ind w:left="450"/>
        <w:jc w:val="both"/>
        <w:rPr>
          <w:rFonts w:asciiTheme="minorHAnsi" w:hAnsiTheme="minorHAnsi"/>
        </w:rPr>
      </w:pPr>
      <w:r w:rsidRPr="005F12B7">
        <w:rPr>
          <w:rFonts w:asciiTheme="minorHAnsi" w:hAnsiTheme="minorHAnsi"/>
          <w:color w:val="666666"/>
        </w:rPr>
        <w:t>Criação do Sistema Único de Saúde.</w:t>
      </w:r>
    </w:p>
    <w:p w:rsidR="00507853" w:rsidRPr="005F12B7" w:rsidRDefault="00507853" w:rsidP="005F12B7">
      <w:pPr>
        <w:numPr>
          <w:ilvl w:val="0"/>
          <w:numId w:val="27"/>
        </w:numPr>
        <w:shd w:val="clear" w:color="auto" w:fill="FFFFFF"/>
        <w:ind w:left="450"/>
        <w:jc w:val="both"/>
        <w:rPr>
          <w:rFonts w:asciiTheme="minorHAnsi" w:hAnsiTheme="minorHAnsi"/>
        </w:rPr>
      </w:pPr>
      <w:r w:rsidRPr="005F12B7">
        <w:rPr>
          <w:rFonts w:asciiTheme="minorHAnsi" w:hAnsiTheme="minorHAnsi"/>
          <w:color w:val="666666"/>
        </w:rPr>
        <w:t>O Ministério da Saúde inicia o fornecimento de medicamentos para tratamento das infecções oportunistas.</w:t>
      </w:r>
    </w:p>
    <w:p w:rsidR="00507853" w:rsidRPr="005F12B7" w:rsidDel="00CD30E6" w:rsidRDefault="00507853" w:rsidP="005F12B7">
      <w:pPr>
        <w:numPr>
          <w:ilvl w:val="0"/>
          <w:numId w:val="27"/>
        </w:numPr>
        <w:shd w:val="clear" w:color="auto" w:fill="FFFFFF"/>
        <w:ind w:left="450"/>
        <w:jc w:val="both"/>
        <w:rPr>
          <w:del w:id="275" w:author="Salete Saionara Santos Barbosa - ASCOM" w:date="2018-12-17T16:25:00Z"/>
          <w:rFonts w:asciiTheme="minorHAnsi" w:hAnsiTheme="minorHAnsi"/>
        </w:rPr>
      </w:pPr>
      <w:del w:id="276" w:author="Salete Saionara Santos Barbosa - ASCOM" w:date="2018-12-17T16:25:00Z">
        <w:r w:rsidRPr="005F12B7" w:rsidDel="00CD30E6">
          <w:rPr>
            <w:rFonts w:asciiTheme="minorHAnsi" w:hAnsiTheme="minorHAnsi"/>
            <w:color w:val="666666"/>
          </w:rPr>
          <w:delText>Primeiro caso diagnosticado na população indígena.</w:delText>
        </w:r>
      </w:del>
    </w:p>
    <w:p w:rsidR="00507853" w:rsidRPr="00CD30E6" w:rsidDel="00CD30E6" w:rsidRDefault="00507853" w:rsidP="005F12B7">
      <w:pPr>
        <w:numPr>
          <w:ilvl w:val="0"/>
          <w:numId w:val="27"/>
        </w:numPr>
        <w:shd w:val="clear" w:color="auto" w:fill="FFFFFF"/>
        <w:ind w:left="450"/>
        <w:jc w:val="both"/>
        <w:rPr>
          <w:del w:id="277" w:author="Salete Saionara Santos Barbosa - ASCOM" w:date="2018-12-17T16:25:00Z"/>
          <w:rFonts w:asciiTheme="minorHAnsi" w:hAnsiTheme="minorHAnsi"/>
          <w:rPrChange w:id="278" w:author="Salete Saionara Santos Barbosa - ASCOM" w:date="2018-12-17T16:25:00Z">
            <w:rPr>
              <w:del w:id="279" w:author="Salete Saionara Santos Barbosa - ASCOM" w:date="2018-12-17T16:25:00Z"/>
              <w:rFonts w:asciiTheme="minorHAnsi" w:hAnsiTheme="minorHAnsi"/>
              <w:color w:val="666666"/>
            </w:rPr>
          </w:rPrChange>
        </w:rPr>
      </w:pPr>
      <w:del w:id="280" w:author="Salete Saionara Santos Barbosa - ASCOM" w:date="2018-12-17T16:25:00Z">
        <w:r w:rsidRPr="005F12B7" w:rsidDel="00CD30E6">
          <w:rPr>
            <w:rFonts w:asciiTheme="minorHAnsi" w:hAnsiTheme="minorHAnsi"/>
            <w:color w:val="666666"/>
          </w:rPr>
          <w:delText>Os casos notificados no Brasil somam 4.535.</w:delText>
        </w:r>
      </w:del>
    </w:p>
    <w:p w:rsidR="00CD30E6" w:rsidRDefault="00CD30E6" w:rsidP="00CD30E6">
      <w:pPr>
        <w:pStyle w:val="PargrafodaLista"/>
        <w:numPr>
          <w:ilvl w:val="0"/>
          <w:numId w:val="47"/>
        </w:numPr>
        <w:rPr>
          <w:ins w:id="281" w:author="Salete Saionara Santos Barbosa - ASCOM" w:date="2018-12-17T16:26:00Z"/>
        </w:rPr>
      </w:pPr>
      <w:ins w:id="282" w:author="Salete Saionara Santos Barbosa - ASCOM" w:date="2018-12-17T16:25:00Z">
        <w:r w:rsidRPr="00CD30E6">
          <w:rPr>
            <w:b/>
            <w:color w:val="666666"/>
            <w:rPrChange w:id="283" w:author="Salete Saionara Santos Barbosa - ASCOM" w:date="2018-12-17T16:26:00Z">
              <w:rPr>
                <w:color w:val="666666"/>
              </w:rPr>
            </w:rPrChange>
          </w:rPr>
          <w:t>Destaques:</w:t>
        </w:r>
        <w:r>
          <w:rPr>
            <w:color w:val="666666"/>
          </w:rPr>
          <w:t xml:space="preserve"> </w:t>
        </w:r>
      </w:ins>
      <w:ins w:id="284" w:author="Salete Saionara Santos Barbosa - ASCOM" w:date="2018-12-17T16:26:00Z">
        <w:r w:rsidRPr="00067B67">
          <w:t>Cazuza</w:t>
        </w:r>
        <w:r>
          <w:t xml:space="preserve">, expoente do rock nacional, </w:t>
        </w:r>
        <w:r w:rsidRPr="00067B67">
          <w:t>admite, em entrevista a Zeca Camargo</w:t>
        </w:r>
        <w:r>
          <w:t>,</w:t>
        </w:r>
        <w:r w:rsidRPr="00067B67">
          <w:t xml:space="preserve"> em Nova Iorque, para a Folha da Tarde</w:t>
        </w:r>
        <w:r>
          <w:t>,</w:t>
        </w:r>
        <w:r w:rsidRPr="00067B67">
          <w:t xml:space="preserve"> que foi infectado pelo HIV</w:t>
        </w:r>
      </w:ins>
    </w:p>
    <w:p w:rsidR="00CD30E6" w:rsidRDefault="00CD30E6" w:rsidP="00CD30E6">
      <w:pPr>
        <w:pStyle w:val="PargrafodaLista"/>
        <w:numPr>
          <w:ilvl w:val="0"/>
          <w:numId w:val="47"/>
        </w:numPr>
        <w:rPr>
          <w:ins w:id="285" w:author="Salete Saionara Santos Barbosa - ASCOM" w:date="2018-12-17T16:26:00Z"/>
        </w:rPr>
      </w:pPr>
      <w:ins w:id="286" w:author="Salete Saionara Santos Barbosa - ASCOM" w:date="2018-12-17T16:26:00Z">
        <w:r w:rsidRPr="00067B67">
          <w:t>Morre em março, no Rio de Janeiro, Francisco Mario de Figueiredo, Chico Mario, irmão de Henfil e Betinho</w:t>
        </w:r>
        <w:r>
          <w:t>.</w:t>
        </w:r>
      </w:ins>
    </w:p>
    <w:p w:rsidR="00CD30E6" w:rsidRPr="005F12B7" w:rsidRDefault="00CD30E6">
      <w:pPr>
        <w:shd w:val="clear" w:color="auto" w:fill="FFFFFF"/>
        <w:jc w:val="both"/>
        <w:rPr>
          <w:ins w:id="287" w:author="Salete Saionara Santos Barbosa - ASCOM" w:date="2018-12-17T16:25:00Z"/>
          <w:rFonts w:asciiTheme="minorHAnsi" w:hAnsiTheme="minorHAnsi"/>
        </w:rPr>
        <w:pPrChange w:id="288" w:author="Salete Saionara Santos Barbosa - ASCOM" w:date="2018-12-17T16:26:00Z">
          <w:pPr>
            <w:numPr>
              <w:numId w:val="27"/>
            </w:numPr>
            <w:shd w:val="clear" w:color="auto" w:fill="FFFFFF"/>
            <w:tabs>
              <w:tab w:val="num" w:pos="720"/>
            </w:tabs>
            <w:ind w:left="450" w:hanging="360"/>
            <w:jc w:val="both"/>
          </w:pPr>
        </w:pPrChange>
      </w:pP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1987</w:t>
      </w:r>
    </w:p>
    <w:p w:rsidR="00507853" w:rsidRPr="005F12B7" w:rsidRDefault="00507853" w:rsidP="005F12B7">
      <w:pPr>
        <w:numPr>
          <w:ilvl w:val="0"/>
          <w:numId w:val="28"/>
        </w:numPr>
        <w:shd w:val="clear" w:color="auto" w:fill="FFFFFF"/>
        <w:ind w:left="450"/>
        <w:jc w:val="both"/>
        <w:rPr>
          <w:rFonts w:asciiTheme="minorHAnsi" w:hAnsiTheme="minorHAnsi"/>
        </w:rPr>
      </w:pPr>
      <w:r w:rsidRPr="005F12B7">
        <w:rPr>
          <w:rFonts w:asciiTheme="minorHAnsi" w:hAnsiTheme="minorHAnsi"/>
          <w:color w:val="666666"/>
        </w:rPr>
        <w:t>Criação do Primeiro Centro de Orientação Sorológica (COAS), em Porto Alegre (RS).</w:t>
      </w:r>
    </w:p>
    <w:p w:rsidR="00507853" w:rsidRPr="005F12B7" w:rsidDel="00D04214" w:rsidRDefault="00507853" w:rsidP="005F12B7">
      <w:pPr>
        <w:numPr>
          <w:ilvl w:val="0"/>
          <w:numId w:val="28"/>
        </w:numPr>
        <w:shd w:val="clear" w:color="auto" w:fill="FFFFFF"/>
        <w:ind w:left="450"/>
        <w:jc w:val="both"/>
        <w:rPr>
          <w:del w:id="289" w:author="Salete Saionara Santos Barbosa - ASCOM" w:date="2018-12-17T16:12:00Z"/>
          <w:rFonts w:asciiTheme="minorHAnsi" w:hAnsiTheme="minorHAnsi"/>
        </w:rPr>
      </w:pPr>
      <w:del w:id="290" w:author="Salete Saionara Santos Barbosa - ASCOM" w:date="2018-12-17T16:12:00Z">
        <w:r w:rsidRPr="005F12B7" w:rsidDel="00D04214">
          <w:rPr>
            <w:rFonts w:asciiTheme="minorHAnsi" w:hAnsiTheme="minorHAnsi"/>
            <w:color w:val="666666"/>
          </w:rPr>
          <w:delText>Questiona-se a definição de comportamentos sexuais tidos como anormais.</w:delText>
        </w:r>
      </w:del>
    </w:p>
    <w:p w:rsidR="00507853" w:rsidRPr="005F12B7" w:rsidRDefault="00507853" w:rsidP="005F12B7">
      <w:pPr>
        <w:numPr>
          <w:ilvl w:val="0"/>
          <w:numId w:val="28"/>
        </w:numPr>
        <w:shd w:val="clear" w:color="auto" w:fill="FFFFFF"/>
        <w:ind w:left="450"/>
        <w:jc w:val="both"/>
        <w:rPr>
          <w:rFonts w:asciiTheme="minorHAnsi" w:hAnsiTheme="minorHAnsi"/>
        </w:rPr>
      </w:pPr>
      <w:r w:rsidRPr="005F12B7">
        <w:rPr>
          <w:rFonts w:asciiTheme="minorHAnsi" w:hAnsiTheme="minorHAnsi"/>
          <w:color w:val="666666"/>
        </w:rPr>
        <w:t>Início da utilização do AZT, medicamento para pacientes com câncer e o primeiro que reduz a multiplicação do HIV.</w:t>
      </w:r>
    </w:p>
    <w:p w:rsidR="00507853" w:rsidRPr="005F12B7" w:rsidRDefault="00507853" w:rsidP="005F12B7">
      <w:pPr>
        <w:numPr>
          <w:ilvl w:val="0"/>
          <w:numId w:val="28"/>
        </w:numPr>
        <w:shd w:val="clear" w:color="auto" w:fill="FFFFFF"/>
        <w:ind w:left="450"/>
        <w:jc w:val="both"/>
        <w:rPr>
          <w:rFonts w:asciiTheme="minorHAnsi" w:hAnsiTheme="minorHAnsi"/>
        </w:rPr>
      </w:pPr>
      <w:r w:rsidRPr="005F12B7">
        <w:rPr>
          <w:rFonts w:asciiTheme="minorHAnsi" w:hAnsiTheme="minorHAnsi"/>
          <w:color w:val="666666"/>
        </w:rPr>
        <w:t>Os ministérios da Saúde e do Trabalho incluem as DST/aids na Semana Interna de Prevenção de Acidentes no Trabalho e Saúde.</w:t>
      </w:r>
    </w:p>
    <w:p w:rsidR="00507853" w:rsidRPr="005F12B7" w:rsidRDefault="00507853" w:rsidP="005F12B7">
      <w:pPr>
        <w:numPr>
          <w:ilvl w:val="0"/>
          <w:numId w:val="28"/>
        </w:numPr>
        <w:shd w:val="clear" w:color="auto" w:fill="FFFFFF"/>
        <w:ind w:left="450"/>
        <w:jc w:val="both"/>
        <w:rPr>
          <w:rFonts w:asciiTheme="minorHAnsi" w:hAnsiTheme="minorHAnsi"/>
        </w:rPr>
      </w:pPr>
      <w:r w:rsidRPr="005F12B7">
        <w:rPr>
          <w:rFonts w:asciiTheme="minorHAnsi" w:hAnsiTheme="minorHAnsi"/>
          <w:color w:val="666666"/>
        </w:rPr>
        <w:t>A Assembleia Mundial de Saúde, com apoio da Organização das Nações Unidas (ONU), decide transformar o dia 1º de dezembro em Dia Mundial de Luta contra a Aids, para reforçar a solidariedade, a tolerância, a compaixão e a compreensão em relação às pessoas infectadas pelo HIV. A escolha dessa data seguiu critérios próprios das Nações Unidas.</w:t>
      </w:r>
    </w:p>
    <w:p w:rsidR="00507853" w:rsidRPr="00D04214" w:rsidDel="00D04214" w:rsidRDefault="00507853" w:rsidP="005F12B7">
      <w:pPr>
        <w:numPr>
          <w:ilvl w:val="0"/>
          <w:numId w:val="28"/>
        </w:numPr>
        <w:shd w:val="clear" w:color="auto" w:fill="FFFFFF"/>
        <w:ind w:left="450"/>
        <w:jc w:val="both"/>
        <w:rPr>
          <w:del w:id="291" w:author="Salete Saionara Santos Barbosa - ASCOM" w:date="2018-12-17T16:13:00Z"/>
          <w:rFonts w:asciiTheme="minorHAnsi" w:hAnsiTheme="minorHAnsi"/>
          <w:rPrChange w:id="292" w:author="Salete Saionara Santos Barbosa - ASCOM" w:date="2018-12-17T16:13:00Z">
            <w:rPr>
              <w:del w:id="293" w:author="Salete Saionara Santos Barbosa - ASCOM" w:date="2018-12-17T16:13:00Z"/>
              <w:rFonts w:asciiTheme="minorHAnsi" w:hAnsiTheme="minorHAnsi"/>
              <w:color w:val="666666"/>
            </w:rPr>
          </w:rPrChange>
        </w:rPr>
      </w:pPr>
      <w:del w:id="294" w:author="Salete Saionara Santos Barbosa - ASCOM" w:date="2018-12-17T16:13:00Z">
        <w:r w:rsidRPr="005F12B7" w:rsidDel="00D04214">
          <w:rPr>
            <w:rFonts w:asciiTheme="minorHAnsi" w:hAnsiTheme="minorHAnsi"/>
            <w:color w:val="666666"/>
          </w:rPr>
          <w:delText>Os casos notificados no Brasil chegam a 2.775.</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8649E4" w:rsidRDefault="008649E4" w:rsidP="005F12B7">
      <w:pPr>
        <w:pStyle w:val="NormalWeb"/>
        <w:shd w:val="clear" w:color="auto" w:fill="FFFFFF"/>
        <w:spacing w:before="0" w:beforeAutospacing="0" w:after="0" w:afterAutospacing="0"/>
        <w:jc w:val="both"/>
        <w:rPr>
          <w:ins w:id="295" w:author="Salete Saionara Santos Barbosa - ASCOM" w:date="2018-12-17T16:12:00Z"/>
          <w:rStyle w:val="Forte"/>
          <w:rFonts w:asciiTheme="minorHAnsi" w:hAnsiTheme="minorHAnsi"/>
          <w:b w:val="0"/>
          <w:color w:val="666666"/>
          <w:sz w:val="22"/>
          <w:szCs w:val="22"/>
        </w:rPr>
      </w:pPr>
    </w:p>
    <w:p w:rsidR="008649E4" w:rsidRDefault="008649E4" w:rsidP="005F12B7">
      <w:pPr>
        <w:pStyle w:val="NormalWeb"/>
        <w:shd w:val="clear" w:color="auto" w:fill="FFFFFF"/>
        <w:spacing w:before="0" w:beforeAutospacing="0" w:after="0" w:afterAutospacing="0"/>
        <w:jc w:val="both"/>
        <w:rPr>
          <w:ins w:id="296" w:author="Salete Saionara Santos Barbosa - ASCOM" w:date="2018-12-17T16:12:00Z"/>
          <w:rStyle w:val="Forte"/>
          <w:rFonts w:asciiTheme="minorHAnsi" w:hAnsiTheme="minorHAnsi"/>
          <w:b w:val="0"/>
          <w:color w:val="666666"/>
          <w:sz w:val="22"/>
          <w:szCs w:val="22"/>
        </w:rPr>
      </w:pPr>
    </w:p>
    <w:p w:rsidR="008649E4" w:rsidRDefault="008649E4" w:rsidP="005F12B7">
      <w:pPr>
        <w:pStyle w:val="NormalWeb"/>
        <w:shd w:val="clear" w:color="auto" w:fill="FFFFFF"/>
        <w:spacing w:before="0" w:beforeAutospacing="0" w:after="0" w:afterAutospacing="0"/>
        <w:jc w:val="both"/>
        <w:rPr>
          <w:ins w:id="297" w:author="Salete Saionara Santos Barbosa - ASCOM" w:date="2018-12-17T16:12:00Z"/>
          <w:rStyle w:val="Forte"/>
          <w:rFonts w:asciiTheme="minorHAnsi" w:hAnsiTheme="minorHAnsi"/>
          <w:b w:val="0"/>
          <w:color w:val="666666"/>
          <w:sz w:val="22"/>
          <w:szCs w:val="22"/>
        </w:rPr>
      </w:pPr>
    </w:p>
    <w:p w:rsidR="00507853" w:rsidRDefault="00507853" w:rsidP="005F12B7">
      <w:pPr>
        <w:pStyle w:val="NormalWeb"/>
        <w:shd w:val="clear" w:color="auto" w:fill="FFFFFF"/>
        <w:spacing w:before="0" w:beforeAutospacing="0" w:after="0" w:afterAutospacing="0"/>
        <w:jc w:val="both"/>
        <w:rPr>
          <w:ins w:id="298" w:author="Salete Saionara Santos Barbosa - ASCOM" w:date="2018-12-17T16:22:00Z"/>
          <w:rStyle w:val="Forte"/>
          <w:rFonts w:asciiTheme="minorHAnsi" w:hAnsiTheme="minorHAnsi"/>
          <w:b w:val="0"/>
          <w:color w:val="666666"/>
          <w:sz w:val="22"/>
          <w:szCs w:val="22"/>
        </w:rPr>
      </w:pPr>
      <w:r w:rsidRPr="005F12B7">
        <w:rPr>
          <w:rStyle w:val="Forte"/>
          <w:rFonts w:asciiTheme="minorHAnsi" w:hAnsiTheme="minorHAnsi"/>
          <w:b w:val="0"/>
          <w:color w:val="666666"/>
          <w:sz w:val="22"/>
          <w:szCs w:val="22"/>
        </w:rPr>
        <w:t>1986</w:t>
      </w:r>
    </w:p>
    <w:p w:rsidR="00CD30E6" w:rsidRPr="00CD30E6" w:rsidRDefault="00CD30E6">
      <w:pPr>
        <w:pStyle w:val="PargrafodaLista"/>
        <w:numPr>
          <w:ilvl w:val="0"/>
          <w:numId w:val="46"/>
        </w:numPr>
        <w:shd w:val="clear" w:color="auto" w:fill="FFFFFF"/>
        <w:spacing w:after="0"/>
        <w:ind w:left="426"/>
        <w:jc w:val="both"/>
        <w:rPr>
          <w:rPrChange w:id="299" w:author="Salete Saionara Santos Barbosa - ASCOM" w:date="2018-12-17T16:22:00Z">
            <w:rPr>
              <w:rFonts w:asciiTheme="minorHAnsi" w:hAnsiTheme="minorHAnsi"/>
              <w:sz w:val="22"/>
              <w:szCs w:val="22"/>
            </w:rPr>
          </w:rPrChange>
        </w:rPr>
        <w:pPrChange w:id="300" w:author="Salete Saionara Santos Barbosa - ASCOM" w:date="2018-12-17T16:22:00Z">
          <w:pPr>
            <w:pStyle w:val="NormalWeb"/>
            <w:shd w:val="clear" w:color="auto" w:fill="FFFFFF"/>
            <w:spacing w:before="0" w:beforeAutospacing="0" w:after="0" w:afterAutospacing="0"/>
            <w:jc w:val="both"/>
          </w:pPr>
        </w:pPrChange>
      </w:pPr>
      <w:ins w:id="301" w:author="Salete Saionara Santos Barbosa - ASCOM" w:date="2018-12-17T16:22:00Z">
        <w:r>
          <w:t>Criação do Programa Nacional de DST e Aids, pelo ministro da Saúde Roberto Santos.</w:t>
        </w:r>
      </w:ins>
    </w:p>
    <w:p w:rsidR="00CD30E6" w:rsidRPr="00CD30E6" w:rsidRDefault="008649E4" w:rsidP="005F12B7">
      <w:pPr>
        <w:numPr>
          <w:ilvl w:val="0"/>
          <w:numId w:val="29"/>
        </w:numPr>
        <w:shd w:val="clear" w:color="auto" w:fill="FFFFFF"/>
        <w:ind w:left="450"/>
        <w:jc w:val="both"/>
        <w:rPr>
          <w:ins w:id="302" w:author="Salete Saionara Santos Barbosa - ASCOM" w:date="2018-12-17T16:22:00Z"/>
          <w:rFonts w:asciiTheme="minorHAnsi" w:hAnsiTheme="minorHAnsi"/>
          <w:rPrChange w:id="303" w:author="Salete Saionara Santos Barbosa - ASCOM" w:date="2018-12-17T16:22:00Z">
            <w:rPr>
              <w:ins w:id="304" w:author="Salete Saionara Santos Barbosa - ASCOM" w:date="2018-12-17T16:22:00Z"/>
              <w:rFonts w:ascii="Arial" w:hAnsi="Arial" w:cs="Arial"/>
              <w:color w:val="000000"/>
              <w:sz w:val="17"/>
              <w:szCs w:val="20"/>
            </w:rPr>
          </w:rPrChange>
        </w:rPr>
      </w:pPr>
      <w:ins w:id="305" w:author="Salete Saionara Santos Barbosa - ASCOM" w:date="2018-12-17T16:12:00Z">
        <w:r>
          <w:rPr>
            <w:rFonts w:ascii="Arial" w:hAnsi="Arial" w:cs="Arial"/>
            <w:color w:val="000000"/>
            <w:sz w:val="17"/>
            <w:szCs w:val="20"/>
          </w:rPr>
          <w:t xml:space="preserve">* </w:t>
        </w:r>
        <w:r w:rsidRPr="00D04EE1">
          <w:rPr>
            <w:rFonts w:ascii="Arial" w:hAnsi="Arial" w:cs="Arial"/>
            <w:color w:val="000000"/>
            <w:sz w:val="17"/>
            <w:szCs w:val="20"/>
          </w:rPr>
          <w:t>Herbert de Souza, o Betinho, conhecido sociólogo e ativista político brasileiro, hemofílico, confirma sua con</w:t>
        </w:r>
        <w:r>
          <w:rPr>
            <w:rFonts w:ascii="Arial" w:hAnsi="Arial" w:cs="Arial"/>
            <w:color w:val="000000"/>
            <w:sz w:val="17"/>
            <w:szCs w:val="20"/>
          </w:rPr>
          <w:t>dição de portador do vírus HIV.</w:t>
        </w:r>
      </w:ins>
    </w:p>
    <w:p w:rsidR="00507853" w:rsidRPr="005F12B7" w:rsidDel="008649E4" w:rsidRDefault="00CD30E6" w:rsidP="005F12B7">
      <w:pPr>
        <w:numPr>
          <w:ilvl w:val="0"/>
          <w:numId w:val="29"/>
        </w:numPr>
        <w:shd w:val="clear" w:color="auto" w:fill="FFFFFF"/>
        <w:ind w:left="450"/>
        <w:jc w:val="both"/>
        <w:rPr>
          <w:del w:id="306" w:author="Salete Saionara Santos Barbosa - ASCOM" w:date="2018-12-17T16:12:00Z"/>
          <w:rFonts w:asciiTheme="minorHAnsi" w:hAnsiTheme="minorHAnsi"/>
        </w:rPr>
      </w:pPr>
      <w:ins w:id="307" w:author="Salete Saionara Santos Barbosa - ASCOM" w:date="2018-12-17T16:22:00Z">
        <w:r w:rsidRPr="00D04EE1">
          <w:rPr>
            <w:rFonts w:ascii="Arial" w:hAnsi="Arial" w:cs="Arial"/>
            <w:color w:val="000000"/>
            <w:sz w:val="17"/>
            <w:szCs w:val="20"/>
          </w:rPr>
          <w:t xml:space="preserve">No mesmo ano </w:t>
        </w:r>
      </w:ins>
      <w:ins w:id="308" w:author="Salete Saionara Santos Barbosa - ASCOM" w:date="2018-12-17T16:23:00Z">
        <w:r>
          <w:rPr>
            <w:rFonts w:ascii="Arial" w:hAnsi="Arial" w:cs="Arial"/>
            <w:color w:val="000000"/>
            <w:sz w:val="17"/>
            <w:szCs w:val="20"/>
          </w:rPr>
          <w:t>Betinho</w:t>
        </w:r>
      </w:ins>
      <w:ins w:id="309" w:author="Salete Saionara Santos Barbosa - ASCOM" w:date="2018-12-17T16:22:00Z">
        <w:r w:rsidRPr="00D04EE1">
          <w:rPr>
            <w:rFonts w:ascii="Arial" w:hAnsi="Arial" w:cs="Arial"/>
            <w:color w:val="000000"/>
            <w:sz w:val="17"/>
            <w:szCs w:val="20"/>
          </w:rPr>
          <w:t xml:space="preserve"> funda a ABIA – Associação Brasileira Interdisciplinar de AIDS, entidade que vira referência na luta por maior controle dos bancos de sangue e contra a </w:t>
        </w:r>
        <w:proofErr w:type="gramStart"/>
        <w:r w:rsidRPr="00D04EE1">
          <w:rPr>
            <w:rFonts w:ascii="Arial" w:hAnsi="Arial" w:cs="Arial"/>
            <w:color w:val="000000"/>
            <w:sz w:val="17"/>
            <w:szCs w:val="20"/>
          </w:rPr>
          <w:t xml:space="preserve">discriminação. </w:t>
        </w:r>
        <w:r>
          <w:rPr>
            <w:rFonts w:ascii="Arial" w:hAnsi="Arial"/>
            <w:color w:val="000000"/>
            <w:sz w:val="17"/>
            <w:szCs w:val="17"/>
            <w:lang w:val="pt-PT"/>
          </w:rPr>
          <w:t xml:space="preserve"> </w:t>
        </w:r>
        <w:proofErr w:type="gramEnd"/>
        <w:r w:rsidRPr="00D04EE1">
          <w:rPr>
            <w:rFonts w:ascii="Arial" w:hAnsi="Arial" w:cs="Arial"/>
            <w:color w:val="000000"/>
            <w:sz w:val="17"/>
            <w:szCs w:val="20"/>
          </w:rPr>
          <w:br/>
        </w:r>
      </w:ins>
      <w:del w:id="310" w:author="Salete Saionara Santos Barbosa - ASCOM" w:date="2018-12-17T16:12:00Z">
        <w:r w:rsidR="00507853" w:rsidRPr="005F12B7" w:rsidDel="008649E4">
          <w:rPr>
            <w:rFonts w:asciiTheme="minorHAnsi" w:hAnsiTheme="minorHAnsi"/>
            <w:color w:val="666666"/>
          </w:rPr>
          <w:delText>Criação do Programa Nacional de DST e Aids, pelo ministro da Saúde Roberto Santos.</w:delText>
        </w:r>
      </w:del>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1985</w:t>
      </w:r>
    </w:p>
    <w:p w:rsidR="00CD30E6" w:rsidRPr="00CD30E6" w:rsidRDefault="007F3D5A">
      <w:pPr>
        <w:pStyle w:val="PargrafodaLista"/>
        <w:numPr>
          <w:ilvl w:val="0"/>
          <w:numId w:val="30"/>
        </w:numPr>
        <w:shd w:val="clear" w:color="auto" w:fill="FFFFFF"/>
        <w:ind w:left="450"/>
        <w:jc w:val="both"/>
        <w:rPr>
          <w:ins w:id="311" w:author="Salete Saionara Santos Barbosa - ASCOM" w:date="2018-12-17T16:20:00Z"/>
          <w:rPrChange w:id="312" w:author="Salete Saionara Santos Barbosa - ASCOM" w:date="2018-12-17T16:20:00Z">
            <w:rPr>
              <w:ins w:id="313" w:author="Salete Saionara Santos Barbosa - ASCOM" w:date="2018-12-17T16:20:00Z"/>
              <w:color w:val="666666"/>
            </w:rPr>
          </w:rPrChange>
        </w:rPr>
        <w:pPrChange w:id="314" w:author="Salete Saionara Santos Barbosa - ASCOM" w:date="2018-12-17T16:20:00Z">
          <w:pPr>
            <w:numPr>
              <w:numId w:val="30"/>
            </w:numPr>
            <w:shd w:val="clear" w:color="auto" w:fill="FFFFFF"/>
            <w:tabs>
              <w:tab w:val="num" w:pos="720"/>
            </w:tabs>
            <w:ind w:left="450" w:hanging="360"/>
            <w:jc w:val="both"/>
          </w:pPr>
        </w:pPrChange>
      </w:pPr>
      <w:ins w:id="315" w:author="Salete Saionara Santos Barbosa - ASCOM" w:date="2018-12-17T16:09:00Z">
        <w:r w:rsidRPr="00CD30E6">
          <w:rPr>
            <w:color w:val="666666"/>
            <w:rPrChange w:id="316" w:author="Salete Saionara Santos Barbosa - ASCOM" w:date="2018-12-17T16:20:00Z">
              <w:rPr>
                <w:color w:val="666666"/>
              </w:rPr>
            </w:rPrChange>
          </w:rPr>
          <w:t xml:space="preserve">Criação de um Programa </w:t>
        </w:r>
      </w:ins>
      <w:ins w:id="317" w:author="Salete Saionara Santos Barbosa - ASCOM" w:date="2018-12-17T16:18:00Z">
        <w:r w:rsidR="00CD30E6" w:rsidRPr="00CD30E6">
          <w:rPr>
            <w:color w:val="666666"/>
            <w:rPrChange w:id="318" w:author="Salete Saionara Santos Barbosa - ASCOM" w:date="2018-12-17T16:20:00Z">
              <w:rPr>
                <w:color w:val="666666"/>
              </w:rPr>
            </w:rPrChange>
          </w:rPr>
          <w:t>federal de</w:t>
        </w:r>
      </w:ins>
      <w:ins w:id="319" w:author="Salete Saionara Santos Barbosa - ASCOM" w:date="2018-12-17T16:09:00Z">
        <w:r w:rsidRPr="00CD30E6">
          <w:rPr>
            <w:color w:val="666666"/>
            <w:rPrChange w:id="320" w:author="Salete Saionara Santos Barbosa - ASCOM" w:date="2018-12-17T16:20:00Z">
              <w:rPr>
                <w:color w:val="666666"/>
              </w:rPr>
            </w:rPrChange>
          </w:rPr>
          <w:t xml:space="preserve"> controle da </w:t>
        </w:r>
        <w:proofErr w:type="gramStart"/>
        <w:r w:rsidRPr="00CD30E6">
          <w:rPr>
            <w:color w:val="666666"/>
            <w:rPrChange w:id="321" w:author="Salete Saionara Santos Barbosa - ASCOM" w:date="2018-12-17T16:20:00Z">
              <w:rPr>
                <w:color w:val="666666"/>
              </w:rPr>
            </w:rPrChange>
          </w:rPr>
          <w:t xml:space="preserve">aids </w:t>
        </w:r>
      </w:ins>
      <w:ins w:id="322" w:author="Salete Saionara Santos Barbosa - ASCOM" w:date="2018-12-17T16:10:00Z">
        <w:r w:rsidRPr="00CD30E6">
          <w:rPr>
            <w:color w:val="666666"/>
            <w:rPrChange w:id="323" w:author="Salete Saionara Santos Barbosa - ASCOM" w:date="2018-12-17T16:20:00Z">
              <w:rPr>
                <w:color w:val="666666"/>
              </w:rPr>
            </w:rPrChange>
          </w:rPr>
          <w:t xml:space="preserve"> </w:t>
        </w:r>
        <w:r w:rsidRPr="00916BDB">
          <w:t>o</w:t>
        </w:r>
        <w:proofErr w:type="gramEnd"/>
        <w:r w:rsidRPr="00916BDB">
          <w:t xml:space="preserve"> "Programa de controle da Síndrome de Imunodeficiência Adquirida, SIDA ou AIDS", sob a coordenação da Divisão Nacional de Dermatologia Sanitária</w:t>
        </w:r>
        <w:r>
          <w:t xml:space="preserve">. </w:t>
        </w:r>
        <w:r w:rsidR="00E3050A" w:rsidRPr="00CD30E6">
          <w:rPr>
            <w:color w:val="666666"/>
            <w:rPrChange w:id="324" w:author="Salete Saionara Santos Barbosa - ASCOM" w:date="2018-12-17T16:20:00Z">
              <w:rPr>
                <w:color w:val="666666"/>
              </w:rPr>
            </w:rPrChange>
          </w:rPr>
          <w:t>(</w:t>
        </w:r>
        <w:proofErr w:type="gramStart"/>
        <w:r w:rsidR="00E3050A" w:rsidRPr="00CD30E6">
          <w:rPr>
            <w:color w:val="666666"/>
            <w:rPrChange w:id="325" w:author="Salete Saionara Santos Barbosa - ASCOM" w:date="2018-12-17T16:20:00Z">
              <w:rPr>
                <w:color w:val="666666"/>
              </w:rPr>
            </w:rPrChange>
          </w:rPr>
          <w:t>veja</w:t>
        </w:r>
        <w:proofErr w:type="gramEnd"/>
        <w:r w:rsidR="00E3050A" w:rsidRPr="00CD30E6">
          <w:rPr>
            <w:color w:val="666666"/>
            <w:rPrChange w:id="326" w:author="Salete Saionara Santos Barbosa - ASCOM" w:date="2018-12-17T16:20:00Z">
              <w:rPr>
                <w:color w:val="666666"/>
              </w:rPr>
            </w:rPrChange>
          </w:rPr>
          <w:t> </w:t>
        </w:r>
        <w:r w:rsidR="00E3050A" w:rsidRPr="00CD30E6">
          <w:rPr>
            <w:rStyle w:val="Hyperlink"/>
            <w:color w:val="990000"/>
            <w:rPrChange w:id="327" w:author="Salete Saionara Santos Barbosa - ASCOM" w:date="2018-12-17T16:20:00Z">
              <w:rPr>
                <w:rStyle w:val="Hyperlink"/>
                <w:color w:val="990000"/>
              </w:rPr>
            </w:rPrChange>
          </w:rPr>
          <w:fldChar w:fldCharType="begin"/>
        </w:r>
        <w:r w:rsidR="00E3050A" w:rsidRPr="00CD30E6">
          <w:rPr>
            <w:rStyle w:val="Hyperlink"/>
            <w:color w:val="990000"/>
            <w:rPrChange w:id="328" w:author="Salete Saionara Santos Barbosa - ASCOM" w:date="2018-12-17T16:20:00Z">
              <w:rPr>
                <w:rStyle w:val="Hyperlink"/>
                <w:color w:val="990000"/>
              </w:rPr>
            </w:rPrChange>
          </w:rPr>
          <w:instrText xml:space="preserve"> HYPERLINK "http://www.aids.gov.br/legislacao/2012/51440" </w:instrText>
        </w:r>
        <w:r w:rsidR="00E3050A" w:rsidRPr="00CD30E6">
          <w:rPr>
            <w:rStyle w:val="Hyperlink"/>
            <w:color w:val="990000"/>
            <w:rPrChange w:id="329" w:author="Salete Saionara Santos Barbosa - ASCOM" w:date="2018-12-17T16:20:00Z">
              <w:rPr>
                <w:rStyle w:val="Hyperlink"/>
                <w:color w:val="990000"/>
              </w:rPr>
            </w:rPrChange>
          </w:rPr>
          <w:fldChar w:fldCharType="separate"/>
        </w:r>
        <w:r w:rsidR="00E3050A" w:rsidRPr="00CD30E6">
          <w:rPr>
            <w:rStyle w:val="Hyperlink"/>
            <w:color w:val="990000"/>
            <w:rPrChange w:id="330" w:author="Salete Saionara Santos Barbosa - ASCOM" w:date="2018-12-17T16:20:00Z">
              <w:rPr>
                <w:rStyle w:val="Hyperlink"/>
                <w:color w:val="990000"/>
              </w:rPr>
            </w:rPrChange>
          </w:rPr>
          <w:t>portaria 236/85</w:t>
        </w:r>
        <w:r w:rsidR="00E3050A" w:rsidRPr="00CD30E6">
          <w:rPr>
            <w:rStyle w:val="Hyperlink"/>
            <w:color w:val="990000"/>
            <w:rPrChange w:id="331" w:author="Salete Saionara Santos Barbosa - ASCOM" w:date="2018-12-17T16:20:00Z">
              <w:rPr>
                <w:rStyle w:val="Hyperlink"/>
                <w:color w:val="990000"/>
              </w:rPr>
            </w:rPrChange>
          </w:rPr>
          <w:fldChar w:fldCharType="end"/>
        </w:r>
        <w:r w:rsidR="00E3050A" w:rsidRPr="00CD30E6">
          <w:rPr>
            <w:color w:val="666666"/>
            <w:rPrChange w:id="332" w:author="Salete Saionara Santos Barbosa - ASCOM" w:date="2018-12-17T16:20:00Z">
              <w:rPr>
                <w:color w:val="666666"/>
              </w:rPr>
            </w:rPrChange>
          </w:rPr>
          <w:t>).</w:t>
        </w:r>
      </w:ins>
    </w:p>
    <w:p w:rsidR="00CD30E6" w:rsidRPr="00CD30E6" w:rsidRDefault="00CD30E6">
      <w:pPr>
        <w:pStyle w:val="PargrafodaLista"/>
        <w:numPr>
          <w:ilvl w:val="0"/>
          <w:numId w:val="30"/>
        </w:numPr>
        <w:shd w:val="clear" w:color="auto" w:fill="FFFFFF"/>
        <w:ind w:left="450"/>
        <w:jc w:val="both"/>
        <w:rPr>
          <w:moveTo w:id="333" w:author="Salete Saionara Santos Barbosa - ASCOM" w:date="2018-12-17T16:20:00Z"/>
          <w:rPrChange w:id="334" w:author="Salete Saionara Santos Barbosa - ASCOM" w:date="2018-12-17T16:20:00Z">
            <w:rPr>
              <w:moveTo w:id="335" w:author="Salete Saionara Santos Barbosa - ASCOM" w:date="2018-12-17T16:20:00Z"/>
              <w:rFonts w:asciiTheme="minorHAnsi" w:hAnsiTheme="minorHAnsi"/>
            </w:rPr>
          </w:rPrChange>
        </w:rPr>
        <w:pPrChange w:id="336" w:author="Salete Saionara Santos Barbosa - ASCOM" w:date="2018-12-17T16:20:00Z">
          <w:pPr>
            <w:numPr>
              <w:numId w:val="30"/>
            </w:numPr>
            <w:shd w:val="clear" w:color="auto" w:fill="FFFFFF"/>
            <w:tabs>
              <w:tab w:val="num" w:pos="720"/>
            </w:tabs>
            <w:ind w:left="450" w:hanging="360"/>
            <w:jc w:val="both"/>
          </w:pPr>
        </w:pPrChange>
      </w:pPr>
      <w:moveToRangeStart w:id="337" w:author="Salete Saionara Santos Barbosa - ASCOM" w:date="2018-12-17T16:20:00Z" w:name="move532826929"/>
      <w:moveTo w:id="338" w:author="Salete Saionara Santos Barbosa - ASCOM" w:date="2018-12-17T16:20:00Z">
        <w:r w:rsidRPr="00CD30E6">
          <w:rPr>
            <w:color w:val="666666"/>
            <w:rPrChange w:id="339" w:author="Salete Saionara Santos Barbosa - ASCOM" w:date="2018-12-17T16:20:00Z">
              <w:rPr>
                <w:color w:val="666666"/>
              </w:rPr>
            </w:rPrChange>
          </w:rPr>
          <w:t xml:space="preserve">O primeiro teste </w:t>
        </w:r>
        <w:proofErr w:type="spellStart"/>
        <w:r w:rsidRPr="00CD30E6">
          <w:rPr>
            <w:color w:val="666666"/>
            <w:rPrChange w:id="340" w:author="Salete Saionara Santos Barbosa - ASCOM" w:date="2018-12-17T16:20:00Z">
              <w:rPr>
                <w:color w:val="666666"/>
              </w:rPr>
            </w:rPrChange>
          </w:rPr>
          <w:t>anti-HIV</w:t>
        </w:r>
        <w:proofErr w:type="spellEnd"/>
        <w:r w:rsidRPr="00CD30E6">
          <w:rPr>
            <w:color w:val="666666"/>
            <w:rPrChange w:id="341" w:author="Salete Saionara Santos Barbosa - ASCOM" w:date="2018-12-17T16:20:00Z">
              <w:rPr>
                <w:color w:val="666666"/>
              </w:rPr>
            </w:rPrChange>
          </w:rPr>
          <w:t xml:space="preserve"> é disponibilizado para diagnóstico.</w:t>
        </w:r>
      </w:moveTo>
    </w:p>
    <w:moveToRangeEnd w:id="337"/>
    <w:p w:rsidR="00507853" w:rsidRPr="00CD30E6" w:rsidDel="00CD30E6" w:rsidRDefault="00507853">
      <w:pPr>
        <w:pStyle w:val="PargrafodaLista"/>
        <w:numPr>
          <w:ilvl w:val="0"/>
          <w:numId w:val="30"/>
        </w:numPr>
        <w:shd w:val="clear" w:color="auto" w:fill="FFFFFF"/>
        <w:ind w:left="450"/>
        <w:jc w:val="both"/>
        <w:rPr>
          <w:del w:id="342" w:author="Salete Saionara Santos Barbosa - ASCOM" w:date="2018-12-17T16:19:00Z"/>
          <w:rPrChange w:id="343" w:author="Salete Saionara Santos Barbosa - ASCOM" w:date="2018-12-17T16:19:00Z">
            <w:rPr>
              <w:del w:id="344" w:author="Salete Saionara Santos Barbosa - ASCOM" w:date="2018-12-17T16:19:00Z"/>
              <w:rFonts w:asciiTheme="minorHAnsi" w:hAnsiTheme="minorHAnsi"/>
            </w:rPr>
          </w:rPrChange>
        </w:rPr>
        <w:pPrChange w:id="345" w:author="Salete Saionara Santos Barbosa - ASCOM" w:date="2018-12-17T16:19:00Z">
          <w:pPr>
            <w:numPr>
              <w:numId w:val="30"/>
            </w:numPr>
            <w:shd w:val="clear" w:color="auto" w:fill="FFFFFF"/>
            <w:tabs>
              <w:tab w:val="num" w:pos="720"/>
            </w:tabs>
            <w:ind w:left="450" w:hanging="360"/>
            <w:jc w:val="both"/>
          </w:pPr>
        </w:pPrChange>
      </w:pPr>
      <w:r w:rsidRPr="00CD30E6">
        <w:rPr>
          <w:color w:val="666666"/>
          <w:rPrChange w:id="346" w:author="Salete Saionara Santos Barbosa - ASCOM" w:date="2018-12-17T16:19:00Z">
            <w:rPr>
              <w:rFonts w:asciiTheme="minorHAnsi" w:hAnsiTheme="minorHAnsi"/>
              <w:color w:val="666666"/>
            </w:rPr>
          </w:rPrChange>
        </w:rPr>
        <w:t xml:space="preserve">Fundação do Grupo de Apoio à Prevenção à Aids (GAPA), primeira ONG do Brasil e da América Latina na luta contra a </w:t>
      </w:r>
      <w:proofErr w:type="spellStart"/>
      <w:r w:rsidRPr="00CD30E6">
        <w:rPr>
          <w:color w:val="666666"/>
          <w:rPrChange w:id="347" w:author="Salete Saionara Santos Barbosa - ASCOM" w:date="2018-12-17T16:19:00Z">
            <w:rPr>
              <w:rFonts w:asciiTheme="minorHAnsi" w:hAnsiTheme="minorHAnsi"/>
              <w:color w:val="666666"/>
            </w:rPr>
          </w:rPrChange>
        </w:rPr>
        <w:t>aids.</w:t>
      </w:r>
    </w:p>
    <w:p w:rsidR="00507853" w:rsidRPr="00CD30E6" w:rsidDel="007F3D5A" w:rsidRDefault="00507853">
      <w:pPr>
        <w:pStyle w:val="PargrafodaLista"/>
        <w:numPr>
          <w:ilvl w:val="0"/>
          <w:numId w:val="30"/>
        </w:numPr>
        <w:shd w:val="clear" w:color="auto" w:fill="FFFFFF"/>
        <w:ind w:left="450"/>
        <w:jc w:val="both"/>
        <w:rPr>
          <w:del w:id="348" w:author="Salete Saionara Santos Barbosa - ASCOM" w:date="2018-12-17T16:09:00Z"/>
          <w:rPrChange w:id="349" w:author="Salete Saionara Santos Barbosa - ASCOM" w:date="2018-12-17T16:19:00Z">
            <w:rPr>
              <w:del w:id="350" w:author="Salete Saionara Santos Barbosa - ASCOM" w:date="2018-12-17T16:09:00Z"/>
              <w:rFonts w:asciiTheme="minorHAnsi" w:hAnsiTheme="minorHAnsi"/>
            </w:rPr>
          </w:rPrChange>
        </w:rPr>
        <w:pPrChange w:id="351" w:author="Salete Saionara Santos Barbosa - ASCOM" w:date="2018-12-17T16:19:00Z">
          <w:pPr>
            <w:numPr>
              <w:numId w:val="30"/>
            </w:numPr>
            <w:shd w:val="clear" w:color="auto" w:fill="FFFFFF"/>
            <w:tabs>
              <w:tab w:val="num" w:pos="720"/>
            </w:tabs>
            <w:ind w:left="450" w:hanging="360"/>
            <w:jc w:val="both"/>
          </w:pPr>
        </w:pPrChange>
      </w:pPr>
      <w:del w:id="352" w:author="Salete Saionara Santos Barbosa - ASCOM" w:date="2018-12-17T16:09:00Z">
        <w:r w:rsidRPr="00CD30E6" w:rsidDel="007F3D5A">
          <w:rPr>
            <w:color w:val="666666"/>
            <w:rPrChange w:id="353" w:author="Salete Saionara Santos Barbosa - ASCOM" w:date="2018-12-17T16:19:00Z">
              <w:rPr>
                <w:rFonts w:asciiTheme="minorHAnsi" w:hAnsiTheme="minorHAnsi"/>
                <w:color w:val="666666"/>
              </w:rPr>
            </w:rPrChange>
          </w:rPr>
          <w:delText>Diferentes estudos buscam meio diagnóstico para a possível origem viral da aids.</w:delText>
        </w:r>
      </w:del>
    </w:p>
    <w:p w:rsidR="00507853" w:rsidRPr="005F12B7" w:rsidDel="00CD30E6" w:rsidRDefault="00507853" w:rsidP="005F12B7">
      <w:pPr>
        <w:numPr>
          <w:ilvl w:val="0"/>
          <w:numId w:val="30"/>
        </w:numPr>
        <w:shd w:val="clear" w:color="auto" w:fill="FFFFFF"/>
        <w:ind w:left="450"/>
        <w:jc w:val="both"/>
        <w:rPr>
          <w:moveFrom w:id="354" w:author="Salete Saionara Santos Barbosa - ASCOM" w:date="2018-12-17T16:20:00Z"/>
          <w:rFonts w:asciiTheme="minorHAnsi" w:hAnsiTheme="minorHAnsi"/>
        </w:rPr>
      </w:pPr>
      <w:moveFromRangeStart w:id="355" w:author="Salete Saionara Santos Barbosa - ASCOM" w:date="2018-12-17T16:20:00Z" w:name="move532826929"/>
      <w:moveFrom w:id="356" w:author="Salete Saionara Santos Barbosa - ASCOM" w:date="2018-12-17T16:20:00Z">
        <w:r w:rsidRPr="005F12B7" w:rsidDel="00CD30E6">
          <w:rPr>
            <w:rFonts w:asciiTheme="minorHAnsi" w:hAnsiTheme="minorHAnsi"/>
            <w:color w:val="666666"/>
          </w:rPr>
          <w:t>O primeiro teste anti-HIV é disponibilizado para diagnóstico.</w:t>
        </w:r>
      </w:moveFrom>
    </w:p>
    <w:moveFromRangeEnd w:id="355"/>
    <w:p w:rsidR="00507853" w:rsidRPr="005F12B7" w:rsidDel="00E3050A" w:rsidRDefault="00507853" w:rsidP="005F12B7">
      <w:pPr>
        <w:numPr>
          <w:ilvl w:val="0"/>
          <w:numId w:val="30"/>
        </w:numPr>
        <w:shd w:val="clear" w:color="auto" w:fill="FFFFFF"/>
        <w:ind w:left="450"/>
        <w:jc w:val="both"/>
        <w:rPr>
          <w:del w:id="357" w:author="Salete Saionara Santos Barbosa - ASCOM" w:date="2018-12-17T16:11:00Z"/>
          <w:rFonts w:asciiTheme="minorHAnsi" w:hAnsiTheme="minorHAnsi"/>
        </w:rPr>
      </w:pPr>
      <w:del w:id="358" w:author="Salete Saionara Santos Barbosa - ASCOM" w:date="2018-12-17T16:11:00Z">
        <w:r w:rsidRPr="005F12B7" w:rsidDel="00E3050A">
          <w:rPr>
            <w:rFonts w:asciiTheme="minorHAnsi" w:hAnsiTheme="minorHAnsi"/>
            <w:color w:val="666666"/>
          </w:rPr>
          <w:delText>Caracterização dos comportamentos de risco no lugar de grupo de risco.</w:delText>
        </w:r>
      </w:del>
    </w:p>
    <w:p w:rsidR="00507853" w:rsidRPr="005F12B7" w:rsidRDefault="00507853" w:rsidP="005F12B7">
      <w:pPr>
        <w:numPr>
          <w:ilvl w:val="0"/>
          <w:numId w:val="30"/>
        </w:numPr>
        <w:shd w:val="clear" w:color="auto" w:fill="FFFFFF"/>
        <w:ind w:left="450"/>
        <w:jc w:val="both"/>
        <w:rPr>
          <w:rFonts w:asciiTheme="minorHAnsi" w:hAnsiTheme="minorHAnsi"/>
        </w:rPr>
      </w:pPr>
      <w:r w:rsidRPr="005F12B7">
        <w:rPr>
          <w:rFonts w:asciiTheme="minorHAnsi" w:hAnsiTheme="minorHAnsi"/>
          <w:color w:val="666666"/>
        </w:rPr>
        <w:t>Descoberta</w:t>
      </w:r>
      <w:proofErr w:type="spellEnd"/>
      <w:r w:rsidRPr="005F12B7">
        <w:rPr>
          <w:rFonts w:asciiTheme="minorHAnsi" w:hAnsiTheme="minorHAnsi"/>
          <w:color w:val="666666"/>
        </w:rPr>
        <w:t xml:space="preserve"> que a aids é a fase final da doença, causada por </w:t>
      </w:r>
      <w:proofErr w:type="gramStart"/>
      <w:r w:rsidRPr="005F12B7">
        <w:rPr>
          <w:rFonts w:asciiTheme="minorHAnsi" w:hAnsiTheme="minorHAnsi"/>
          <w:color w:val="666666"/>
        </w:rPr>
        <w:t>um retrovírus</w:t>
      </w:r>
      <w:proofErr w:type="gramEnd"/>
      <w:r w:rsidRPr="005F12B7">
        <w:rPr>
          <w:rFonts w:asciiTheme="minorHAnsi" w:hAnsiTheme="minorHAnsi"/>
          <w:color w:val="666666"/>
        </w:rPr>
        <w:t>, agora denominado HIV (</w:t>
      </w:r>
      <w:proofErr w:type="spellStart"/>
      <w:r w:rsidRPr="005F12B7">
        <w:rPr>
          <w:rFonts w:asciiTheme="minorHAnsi" w:hAnsiTheme="minorHAnsi"/>
          <w:color w:val="666666"/>
        </w:rPr>
        <w:t>Human</w:t>
      </w:r>
      <w:proofErr w:type="spellEnd"/>
      <w:r w:rsidRPr="005F12B7">
        <w:rPr>
          <w:rFonts w:asciiTheme="minorHAnsi" w:hAnsiTheme="minorHAnsi"/>
          <w:color w:val="666666"/>
        </w:rPr>
        <w:t xml:space="preserve"> </w:t>
      </w:r>
      <w:proofErr w:type="spellStart"/>
      <w:r w:rsidRPr="005F12B7">
        <w:rPr>
          <w:rFonts w:asciiTheme="minorHAnsi" w:hAnsiTheme="minorHAnsi"/>
          <w:color w:val="666666"/>
        </w:rPr>
        <w:t>Immunodeficiency</w:t>
      </w:r>
      <w:proofErr w:type="spellEnd"/>
      <w:r w:rsidRPr="005F12B7">
        <w:rPr>
          <w:rFonts w:asciiTheme="minorHAnsi" w:hAnsiTheme="minorHAnsi"/>
          <w:color w:val="666666"/>
        </w:rPr>
        <w:t xml:space="preserve"> </w:t>
      </w:r>
      <w:proofErr w:type="spellStart"/>
      <w:r w:rsidRPr="005F12B7">
        <w:rPr>
          <w:rFonts w:asciiTheme="minorHAnsi" w:hAnsiTheme="minorHAnsi"/>
          <w:color w:val="666666"/>
        </w:rPr>
        <w:t>Virus</w:t>
      </w:r>
      <w:proofErr w:type="spellEnd"/>
      <w:r w:rsidRPr="005F12B7">
        <w:rPr>
          <w:rFonts w:asciiTheme="minorHAnsi" w:hAnsiTheme="minorHAnsi"/>
          <w:color w:val="666666"/>
        </w:rPr>
        <w:t>, em inglês), ou vírus da imunodeficiência humana.</w:t>
      </w:r>
    </w:p>
    <w:p w:rsidR="00507853" w:rsidRPr="005F12B7" w:rsidDel="007F3D5A" w:rsidRDefault="00507853" w:rsidP="005F12B7">
      <w:pPr>
        <w:numPr>
          <w:ilvl w:val="0"/>
          <w:numId w:val="30"/>
        </w:numPr>
        <w:shd w:val="clear" w:color="auto" w:fill="FFFFFF"/>
        <w:ind w:left="450"/>
        <w:jc w:val="both"/>
        <w:rPr>
          <w:del w:id="359" w:author="Salete Saionara Santos Barbosa - ASCOM" w:date="2018-12-17T16:09:00Z"/>
          <w:rFonts w:asciiTheme="minorHAnsi" w:hAnsiTheme="minorHAnsi"/>
        </w:rPr>
      </w:pPr>
      <w:del w:id="360" w:author="Salete Saionara Santos Barbosa - ASCOM" w:date="2018-12-17T16:09:00Z">
        <w:r w:rsidRPr="005F12B7" w:rsidDel="007F3D5A">
          <w:rPr>
            <w:rFonts w:asciiTheme="minorHAnsi" w:hAnsiTheme="minorHAnsi"/>
            <w:color w:val="666666"/>
          </w:rPr>
          <w:delText xml:space="preserve">Criação de um </w:delText>
        </w:r>
      </w:del>
      <w:del w:id="361" w:author="Salete Saionara Santos Barbosa - ASCOM" w:date="2018-12-17T16:03:00Z">
        <w:r w:rsidRPr="005F12B7" w:rsidDel="007F3D5A">
          <w:rPr>
            <w:rFonts w:asciiTheme="minorHAnsi" w:hAnsiTheme="minorHAnsi"/>
            <w:color w:val="666666"/>
          </w:rPr>
          <w:delText>p</w:delText>
        </w:r>
      </w:del>
      <w:del w:id="362" w:author="Salete Saionara Santos Barbosa - ASCOM" w:date="2018-12-17T16:09:00Z">
        <w:r w:rsidRPr="005F12B7" w:rsidDel="007F3D5A">
          <w:rPr>
            <w:rFonts w:asciiTheme="minorHAnsi" w:hAnsiTheme="minorHAnsi"/>
            <w:color w:val="666666"/>
          </w:rPr>
          <w:delText xml:space="preserve">rograma </w:delText>
        </w:r>
      </w:del>
      <w:del w:id="363" w:author="Salete Saionara Santos Barbosa - ASCOM" w:date="2018-12-17T16:04:00Z">
        <w:r w:rsidRPr="005F12B7" w:rsidDel="007F3D5A">
          <w:rPr>
            <w:rFonts w:asciiTheme="minorHAnsi" w:hAnsiTheme="minorHAnsi"/>
            <w:color w:val="666666"/>
          </w:rPr>
          <w:delText xml:space="preserve">federal de </w:delText>
        </w:r>
      </w:del>
      <w:del w:id="364" w:author="Salete Saionara Santos Barbosa - ASCOM" w:date="2018-12-17T16:09:00Z">
        <w:r w:rsidRPr="005F12B7" w:rsidDel="007F3D5A">
          <w:rPr>
            <w:rFonts w:asciiTheme="minorHAnsi" w:hAnsiTheme="minorHAnsi"/>
            <w:color w:val="666666"/>
          </w:rPr>
          <w:delText>controle da aids (veja </w:delText>
        </w:r>
        <w:r w:rsidR="000F07E8" w:rsidDel="007F3D5A">
          <w:rPr>
            <w:rStyle w:val="Hyperlink"/>
            <w:rFonts w:asciiTheme="minorHAnsi" w:hAnsiTheme="minorHAnsi"/>
            <w:color w:val="990000"/>
          </w:rPr>
          <w:fldChar w:fldCharType="begin"/>
        </w:r>
        <w:r w:rsidR="000F07E8" w:rsidDel="007F3D5A">
          <w:rPr>
            <w:rStyle w:val="Hyperlink"/>
            <w:rFonts w:asciiTheme="minorHAnsi" w:hAnsiTheme="minorHAnsi"/>
            <w:color w:val="990000"/>
          </w:rPr>
          <w:delInstrText xml:space="preserve"> HYPERLINK "http://www.aids.gov.br/legislacao/2012/51440" </w:delInstrText>
        </w:r>
        <w:r w:rsidR="000F07E8" w:rsidDel="007F3D5A">
          <w:rPr>
            <w:rStyle w:val="Hyperlink"/>
            <w:rFonts w:asciiTheme="minorHAnsi" w:hAnsiTheme="minorHAnsi"/>
            <w:color w:val="990000"/>
          </w:rPr>
          <w:fldChar w:fldCharType="separate"/>
        </w:r>
        <w:r w:rsidRPr="005F12B7" w:rsidDel="007F3D5A">
          <w:rPr>
            <w:rStyle w:val="Hyperlink"/>
            <w:rFonts w:asciiTheme="minorHAnsi" w:hAnsiTheme="minorHAnsi"/>
            <w:color w:val="990000"/>
          </w:rPr>
          <w:delText>portaria 236/85</w:delText>
        </w:r>
        <w:r w:rsidR="000F07E8" w:rsidDel="007F3D5A">
          <w:rPr>
            <w:rStyle w:val="Hyperlink"/>
            <w:rFonts w:asciiTheme="minorHAnsi" w:hAnsiTheme="minorHAnsi"/>
            <w:color w:val="990000"/>
          </w:rPr>
          <w:fldChar w:fldCharType="end"/>
        </w:r>
        <w:r w:rsidRPr="005F12B7" w:rsidDel="007F3D5A">
          <w:rPr>
            <w:rFonts w:asciiTheme="minorHAnsi" w:hAnsiTheme="minorHAnsi"/>
            <w:color w:val="666666"/>
          </w:rPr>
          <w:delText>).</w:delText>
        </w:r>
      </w:del>
    </w:p>
    <w:p w:rsidR="00507853" w:rsidRPr="005F12B7" w:rsidRDefault="00507853" w:rsidP="005F12B7">
      <w:pPr>
        <w:numPr>
          <w:ilvl w:val="0"/>
          <w:numId w:val="30"/>
        </w:numPr>
        <w:shd w:val="clear" w:color="auto" w:fill="FFFFFF"/>
        <w:ind w:left="450"/>
        <w:jc w:val="both"/>
        <w:rPr>
          <w:rFonts w:asciiTheme="minorHAnsi" w:hAnsiTheme="minorHAnsi"/>
        </w:rPr>
      </w:pPr>
      <w:r w:rsidRPr="005F12B7">
        <w:rPr>
          <w:rFonts w:asciiTheme="minorHAnsi" w:hAnsiTheme="minorHAnsi"/>
          <w:color w:val="666666"/>
        </w:rPr>
        <w:t>Primeiro caso de transmissão vertical (da mãe grávida para o bebê).</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1984</w:t>
      </w:r>
    </w:p>
    <w:p w:rsidR="00507853" w:rsidRPr="005F12B7" w:rsidRDefault="00507853" w:rsidP="005F12B7">
      <w:pPr>
        <w:numPr>
          <w:ilvl w:val="0"/>
          <w:numId w:val="31"/>
        </w:numPr>
        <w:shd w:val="clear" w:color="auto" w:fill="FFFFFF"/>
        <w:ind w:left="450"/>
        <w:jc w:val="both"/>
        <w:rPr>
          <w:rFonts w:asciiTheme="minorHAnsi" w:hAnsiTheme="minorHAnsi"/>
        </w:rPr>
      </w:pPr>
      <w:r w:rsidRPr="005F12B7">
        <w:rPr>
          <w:rFonts w:asciiTheme="minorHAnsi" w:hAnsiTheme="minorHAnsi"/>
          <w:color w:val="666666"/>
        </w:rPr>
        <w:t xml:space="preserve">A equipe de Luc </w:t>
      </w:r>
      <w:proofErr w:type="spellStart"/>
      <w:r w:rsidRPr="005F12B7">
        <w:rPr>
          <w:rFonts w:asciiTheme="minorHAnsi" w:hAnsiTheme="minorHAnsi"/>
          <w:color w:val="666666"/>
        </w:rPr>
        <w:t>Montagnier</w:t>
      </w:r>
      <w:proofErr w:type="spellEnd"/>
      <w:r w:rsidRPr="005F12B7">
        <w:rPr>
          <w:rFonts w:asciiTheme="minorHAnsi" w:hAnsiTheme="minorHAnsi"/>
          <w:color w:val="666666"/>
        </w:rPr>
        <w:t xml:space="preserve">, do Instituto Pasteur, na França, isola e caracteriza </w:t>
      </w:r>
      <w:proofErr w:type="gramStart"/>
      <w:r w:rsidRPr="005F12B7">
        <w:rPr>
          <w:rFonts w:asciiTheme="minorHAnsi" w:hAnsiTheme="minorHAnsi"/>
          <w:color w:val="666666"/>
        </w:rPr>
        <w:t>um retrovírus</w:t>
      </w:r>
      <w:proofErr w:type="gramEnd"/>
      <w:r w:rsidRPr="005F12B7">
        <w:rPr>
          <w:rFonts w:asciiTheme="minorHAnsi" w:hAnsiTheme="minorHAnsi"/>
          <w:color w:val="666666"/>
        </w:rPr>
        <w:t xml:space="preserve"> (vírus mutante que se transforma conforme o meio em que vive) como o causador da aids.</w:t>
      </w:r>
    </w:p>
    <w:p w:rsidR="00507853" w:rsidRPr="00422456" w:rsidDel="00422456" w:rsidRDefault="00507853" w:rsidP="005F12B7">
      <w:pPr>
        <w:numPr>
          <w:ilvl w:val="0"/>
          <w:numId w:val="31"/>
        </w:numPr>
        <w:shd w:val="clear" w:color="auto" w:fill="FFFFFF"/>
        <w:ind w:left="450"/>
        <w:jc w:val="both"/>
        <w:rPr>
          <w:del w:id="365" w:author="Salete Saionara Santos Barbosa - ASCOM" w:date="2018-12-17T12:25:00Z"/>
          <w:rFonts w:asciiTheme="minorHAnsi" w:hAnsiTheme="minorHAnsi"/>
        </w:rPr>
      </w:pPr>
      <w:del w:id="366" w:author="Salete Saionara Santos Barbosa - ASCOM" w:date="2018-12-17T12:25:00Z">
        <w:r w:rsidRPr="00422456" w:rsidDel="00422456">
          <w:rPr>
            <w:rFonts w:asciiTheme="minorHAnsi" w:hAnsiTheme="minorHAnsi"/>
            <w:color w:val="666666"/>
          </w:rPr>
          <w:delText>Início da disputa, entre os grupos do médico americano Robert Gallo e do francês Luc Montagnier, pela primazia da descoberta do HIV.</w:delText>
        </w:r>
      </w:del>
    </w:p>
    <w:p w:rsidR="00507853" w:rsidRPr="007F3D5A" w:rsidRDefault="00507853" w:rsidP="005F12B7">
      <w:pPr>
        <w:numPr>
          <w:ilvl w:val="0"/>
          <w:numId w:val="31"/>
        </w:numPr>
        <w:shd w:val="clear" w:color="auto" w:fill="FFFFFF"/>
        <w:ind w:left="450"/>
        <w:jc w:val="both"/>
        <w:rPr>
          <w:ins w:id="367" w:author="Salete Saionara Santos Barbosa - ASCOM" w:date="2018-12-17T15:55:00Z"/>
          <w:rFonts w:asciiTheme="minorHAnsi" w:hAnsiTheme="minorHAnsi"/>
          <w:rPrChange w:id="368" w:author="Salete Saionara Santos Barbosa - ASCOM" w:date="2018-12-17T15:55:00Z">
            <w:rPr>
              <w:ins w:id="369" w:author="Salete Saionara Santos Barbosa - ASCOM" w:date="2018-12-17T15:55:00Z"/>
              <w:rFonts w:asciiTheme="minorHAnsi" w:hAnsiTheme="minorHAnsi"/>
              <w:color w:val="666666"/>
            </w:rPr>
          </w:rPrChange>
        </w:rPr>
      </w:pPr>
      <w:r w:rsidRPr="005F12B7">
        <w:rPr>
          <w:rFonts w:asciiTheme="minorHAnsi" w:hAnsiTheme="minorHAnsi"/>
          <w:color w:val="666666"/>
        </w:rPr>
        <w:t>Estruturação do primeiro programa de controle da aids no Brasil, o Programa da Secretaria da Saúde do Estado de São Paulo.</w:t>
      </w:r>
    </w:p>
    <w:p w:rsidR="007F3D5A" w:rsidRDefault="00CD30E6">
      <w:pPr>
        <w:pStyle w:val="PargrafodaLista"/>
        <w:numPr>
          <w:ilvl w:val="1"/>
          <w:numId w:val="31"/>
        </w:numPr>
        <w:rPr>
          <w:ins w:id="370" w:author="Salete Saionara Santos Barbosa - ASCOM" w:date="2018-12-17T15:55:00Z"/>
        </w:rPr>
        <w:pPrChange w:id="371" w:author="Salete Saionara Santos Barbosa - ASCOM" w:date="2018-12-17T15:55:00Z">
          <w:pPr>
            <w:pStyle w:val="PargrafodaLista"/>
            <w:numPr>
              <w:numId w:val="31"/>
            </w:numPr>
            <w:tabs>
              <w:tab w:val="num" w:pos="720"/>
            </w:tabs>
            <w:ind w:hanging="360"/>
          </w:pPr>
        </w:pPrChange>
      </w:pPr>
      <w:ins w:id="372" w:author="Salete Saionara Santos Barbosa - ASCOM" w:date="2018-12-17T16:15:00Z">
        <w:r w:rsidRPr="007D6DD5">
          <w:rPr>
            <w:b/>
          </w:rPr>
          <w:t>Destaques:</w:t>
        </w:r>
        <w:r>
          <w:t xml:space="preserve"> </w:t>
        </w:r>
      </w:ins>
      <w:ins w:id="373" w:author="Salete Saionara Santos Barbosa - ASCOM" w:date="2018-12-17T15:55:00Z">
        <w:r w:rsidR="007F3D5A" w:rsidRPr="00916BDB">
          <w:t xml:space="preserve">No dia 12 de junho, o Jornal do Brasil trouxe a primeira </w:t>
        </w:r>
      </w:ins>
      <w:ins w:id="374" w:author="Salete Saionara Santos Barbosa - ASCOM" w:date="2018-12-17T16:14:00Z">
        <w:r w:rsidRPr="00916BDB">
          <w:t>notícia</w:t>
        </w:r>
      </w:ins>
      <w:ins w:id="375" w:author="Salete Saionara Santos Barbosa - ASCOM" w:date="2018-12-17T15:55:00Z">
        <w:r w:rsidR="007F3D5A" w:rsidRPr="00916BDB">
          <w:t xml:space="preserve"> de casos de aids no Brasil: "Brasil registra dois casos de câncer gay". A Folha de São Paulo, em 03 de junho publicou: "Congresso debate doença comum em homossexuais" e Notícias Populares, no dia 16, dava a manchete "Aids: Doença de gays"</w:t>
        </w:r>
      </w:ins>
    </w:p>
    <w:p w:rsidR="007F3D5A" w:rsidRPr="005F12B7" w:rsidRDefault="007F3D5A" w:rsidP="000F07E8">
      <w:pPr>
        <w:shd w:val="clear" w:color="auto" w:fill="FFFFFF"/>
        <w:jc w:val="both"/>
        <w:rPr>
          <w:rFonts w:asciiTheme="minorHAnsi" w:hAnsiTheme="minorHAnsi"/>
        </w:rPr>
      </w:pP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1983</w:t>
      </w:r>
    </w:p>
    <w:p w:rsidR="00507853" w:rsidRPr="005F12B7" w:rsidRDefault="00507853" w:rsidP="005F12B7">
      <w:pPr>
        <w:numPr>
          <w:ilvl w:val="0"/>
          <w:numId w:val="32"/>
        </w:numPr>
        <w:shd w:val="clear" w:color="auto" w:fill="FFFFFF"/>
        <w:ind w:left="450"/>
        <w:jc w:val="both"/>
        <w:rPr>
          <w:rFonts w:asciiTheme="minorHAnsi" w:hAnsiTheme="minorHAnsi"/>
        </w:rPr>
      </w:pPr>
      <w:r w:rsidRPr="005F12B7">
        <w:rPr>
          <w:rFonts w:asciiTheme="minorHAnsi" w:hAnsiTheme="minorHAnsi"/>
          <w:color w:val="666666"/>
        </w:rPr>
        <w:t>Primeira notificação de caso de aids em criança.</w:t>
      </w:r>
    </w:p>
    <w:p w:rsidR="00507853" w:rsidRPr="005F12B7" w:rsidRDefault="00507853" w:rsidP="005F12B7">
      <w:pPr>
        <w:numPr>
          <w:ilvl w:val="0"/>
          <w:numId w:val="32"/>
        </w:numPr>
        <w:shd w:val="clear" w:color="auto" w:fill="FFFFFF"/>
        <w:ind w:left="450"/>
        <w:jc w:val="both"/>
        <w:rPr>
          <w:rFonts w:asciiTheme="minorHAnsi" w:hAnsiTheme="minorHAnsi"/>
        </w:rPr>
      </w:pPr>
      <w:r w:rsidRPr="005F12B7">
        <w:rPr>
          <w:rFonts w:asciiTheme="minorHAnsi" w:hAnsiTheme="minorHAnsi"/>
          <w:color w:val="666666"/>
        </w:rPr>
        <w:t>Relato de caso de possível transmissão heterossexual.</w:t>
      </w:r>
    </w:p>
    <w:p w:rsidR="00507853" w:rsidRPr="005F12B7" w:rsidRDefault="00507853" w:rsidP="005F12B7">
      <w:pPr>
        <w:numPr>
          <w:ilvl w:val="0"/>
          <w:numId w:val="32"/>
        </w:numPr>
        <w:shd w:val="clear" w:color="auto" w:fill="FFFFFF"/>
        <w:ind w:left="450"/>
        <w:jc w:val="both"/>
        <w:rPr>
          <w:rFonts w:asciiTheme="minorHAnsi" w:hAnsiTheme="minorHAnsi"/>
        </w:rPr>
      </w:pPr>
      <w:r w:rsidRPr="005F12B7">
        <w:rPr>
          <w:rFonts w:asciiTheme="minorHAnsi" w:hAnsiTheme="minorHAnsi"/>
          <w:color w:val="666666"/>
        </w:rPr>
        <w:t>Homossexuais usuários de drogas são considerados os difusores do fator para os heterossexuais usuários de drogas.</w:t>
      </w:r>
    </w:p>
    <w:p w:rsidR="00507853" w:rsidRPr="005F12B7" w:rsidRDefault="00507853" w:rsidP="005F12B7">
      <w:pPr>
        <w:numPr>
          <w:ilvl w:val="0"/>
          <w:numId w:val="32"/>
        </w:numPr>
        <w:shd w:val="clear" w:color="auto" w:fill="FFFFFF"/>
        <w:ind w:left="450"/>
        <w:jc w:val="both"/>
        <w:rPr>
          <w:rFonts w:asciiTheme="minorHAnsi" w:hAnsiTheme="minorHAnsi"/>
        </w:rPr>
      </w:pPr>
      <w:r w:rsidRPr="005F12B7">
        <w:rPr>
          <w:rFonts w:asciiTheme="minorHAnsi" w:hAnsiTheme="minorHAnsi"/>
          <w:color w:val="666666"/>
        </w:rPr>
        <w:t>Primeiras críticas ao termo grupos de risco (grupos mais vulneráveis à infecção).</w:t>
      </w:r>
    </w:p>
    <w:p w:rsidR="00507853" w:rsidRPr="005F12B7" w:rsidRDefault="00507853" w:rsidP="005F12B7">
      <w:pPr>
        <w:numPr>
          <w:ilvl w:val="0"/>
          <w:numId w:val="32"/>
        </w:numPr>
        <w:shd w:val="clear" w:color="auto" w:fill="FFFFFF"/>
        <w:ind w:left="450"/>
        <w:jc w:val="both"/>
        <w:rPr>
          <w:rFonts w:asciiTheme="minorHAnsi" w:hAnsiTheme="minorHAnsi"/>
        </w:rPr>
      </w:pPr>
      <w:r w:rsidRPr="005F12B7">
        <w:rPr>
          <w:rFonts w:asciiTheme="minorHAnsi" w:hAnsiTheme="minorHAnsi"/>
          <w:color w:val="666666"/>
        </w:rPr>
        <w:t>Gays e haitianos são considerados principais vítimas.</w:t>
      </w:r>
    </w:p>
    <w:p w:rsidR="00507853" w:rsidRPr="000F07E8" w:rsidRDefault="00CD30E6">
      <w:pPr>
        <w:pStyle w:val="PargrafodaLista"/>
        <w:numPr>
          <w:ilvl w:val="0"/>
          <w:numId w:val="43"/>
        </w:numPr>
        <w:shd w:val="clear" w:color="auto" w:fill="FFFFFF"/>
        <w:ind w:left="1418"/>
        <w:jc w:val="both"/>
        <w:rPr>
          <w:ins w:id="376" w:author="Salete Saionara Santos Barbosa - ASCOM" w:date="2018-12-18T16:03:00Z"/>
          <w:rPrChange w:id="377" w:author="Salete Saionara Santos Barbosa - ASCOM" w:date="2018-12-18T16:03:00Z">
            <w:rPr>
              <w:ins w:id="378" w:author="Salete Saionara Santos Barbosa - ASCOM" w:date="2018-12-18T16:03:00Z"/>
              <w:color w:val="666666"/>
            </w:rPr>
          </w:rPrChange>
        </w:rPr>
        <w:pPrChange w:id="379" w:author="Salete Saionara Santos Barbosa - ASCOM" w:date="2018-12-18T16:03:00Z">
          <w:pPr>
            <w:pStyle w:val="NormalWeb"/>
            <w:shd w:val="clear" w:color="auto" w:fill="FFFFFF"/>
            <w:spacing w:before="0" w:beforeAutospacing="0" w:after="0" w:afterAutospacing="0"/>
            <w:jc w:val="both"/>
          </w:pPr>
        </w:pPrChange>
      </w:pPr>
      <w:ins w:id="380" w:author="Salete Saionara Santos Barbosa - ASCOM" w:date="2018-12-17T16:15:00Z">
        <w:r w:rsidRPr="007D6DD5">
          <w:rPr>
            <w:b/>
          </w:rPr>
          <w:t>Destaques:</w:t>
        </w:r>
        <w:r>
          <w:t xml:space="preserve"> </w:t>
        </w:r>
      </w:ins>
      <w:ins w:id="381" w:author="Salete Saionara Santos Barbosa - ASCOM" w:date="2018-12-17T12:23:00Z">
        <w:r w:rsidR="007B0057" w:rsidRPr="00916BDB">
          <w:t xml:space="preserve">Morre em junho, em Nova Iorque, Marcos Vinícius Resende Gonçalves, o estilista </w:t>
        </w:r>
        <w:proofErr w:type="spellStart"/>
        <w:r w:rsidR="007B0057" w:rsidRPr="00916BDB">
          <w:t>Markito</w:t>
        </w:r>
        <w:proofErr w:type="spellEnd"/>
        <w:r w:rsidR="007B0057" w:rsidRPr="00916BDB">
          <w:t>.</w:t>
        </w:r>
        <w:r w:rsidR="007B0057">
          <w:t xml:space="preserve"> Primeira personalidade Brasileira a </w:t>
        </w:r>
        <w:r w:rsidR="00422456">
          <w:t>fal</w:t>
        </w:r>
        <w:r w:rsidR="007B0057">
          <w:t>ecer em decorrência da aids.</w:t>
        </w:r>
      </w:ins>
      <w:r w:rsidR="00507853" w:rsidRPr="007B0057">
        <w:rPr>
          <w:color w:val="666666"/>
          <w:rPrChange w:id="382" w:author="Salete Saionara Santos Barbosa - ASCOM" w:date="2018-12-17T12:23:00Z">
            <w:rPr>
              <w:color w:val="666666"/>
            </w:rPr>
          </w:rPrChange>
        </w:rPr>
        <w:t> </w:t>
      </w:r>
    </w:p>
    <w:p w:rsidR="000F07E8" w:rsidRDefault="000F07E8">
      <w:pPr>
        <w:shd w:val="clear" w:color="auto" w:fill="FFFFFF"/>
        <w:jc w:val="both"/>
        <w:rPr>
          <w:ins w:id="383" w:author="Salete Saionara Santos Barbosa - ASCOM" w:date="2018-12-18T16:03:00Z"/>
        </w:rPr>
        <w:pPrChange w:id="384" w:author="Salete Saionara Santos Barbosa - ASCOM" w:date="2018-12-18T16:03:00Z">
          <w:pPr>
            <w:pStyle w:val="NormalWeb"/>
            <w:shd w:val="clear" w:color="auto" w:fill="FFFFFF"/>
            <w:spacing w:before="0" w:beforeAutospacing="0" w:after="0" w:afterAutospacing="0"/>
            <w:jc w:val="both"/>
          </w:pPr>
        </w:pPrChange>
      </w:pPr>
    </w:p>
    <w:p w:rsidR="000F07E8" w:rsidRDefault="000F07E8">
      <w:pPr>
        <w:shd w:val="clear" w:color="auto" w:fill="FFFFFF"/>
        <w:jc w:val="both"/>
        <w:rPr>
          <w:ins w:id="385" w:author="Salete Saionara Santos Barbosa - ASCOM" w:date="2018-12-18T16:03:00Z"/>
        </w:rPr>
        <w:pPrChange w:id="386" w:author="Salete Saionara Santos Barbosa - ASCOM" w:date="2018-12-18T16:03:00Z">
          <w:pPr>
            <w:pStyle w:val="NormalWeb"/>
            <w:shd w:val="clear" w:color="auto" w:fill="FFFFFF"/>
            <w:spacing w:before="0" w:beforeAutospacing="0" w:after="0" w:afterAutospacing="0"/>
            <w:jc w:val="both"/>
          </w:pPr>
        </w:pPrChange>
      </w:pPr>
    </w:p>
    <w:p w:rsidR="000F07E8" w:rsidRPr="007B0057" w:rsidRDefault="000F07E8">
      <w:pPr>
        <w:shd w:val="clear" w:color="auto" w:fill="FFFFFF"/>
        <w:jc w:val="both"/>
        <w:rPr>
          <w:rPrChange w:id="387" w:author="Salete Saionara Santos Barbosa - ASCOM" w:date="2018-12-17T12:23:00Z">
            <w:rPr>
              <w:rFonts w:asciiTheme="minorHAnsi" w:hAnsiTheme="minorHAnsi"/>
              <w:sz w:val="22"/>
              <w:szCs w:val="22"/>
            </w:rPr>
          </w:rPrChange>
        </w:rPr>
        <w:pPrChange w:id="388" w:author="Salete Saionara Santos Barbosa - ASCOM" w:date="2018-12-18T16:03:00Z">
          <w:pPr>
            <w:pStyle w:val="NormalWeb"/>
            <w:shd w:val="clear" w:color="auto" w:fill="FFFFFF"/>
            <w:spacing w:before="0" w:beforeAutospacing="0" w:after="0" w:afterAutospacing="0"/>
            <w:jc w:val="both"/>
          </w:pPr>
        </w:pPrChange>
      </w:pP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1982</w:t>
      </w:r>
    </w:p>
    <w:p w:rsidR="000F07E8" w:rsidRPr="000F07E8" w:rsidRDefault="000F07E8" w:rsidP="005F12B7">
      <w:pPr>
        <w:numPr>
          <w:ilvl w:val="0"/>
          <w:numId w:val="33"/>
        </w:numPr>
        <w:shd w:val="clear" w:color="auto" w:fill="FFFFFF"/>
        <w:ind w:left="450"/>
        <w:jc w:val="both"/>
        <w:rPr>
          <w:ins w:id="389" w:author="Salete Saionara Santos Barbosa - ASCOM" w:date="2018-12-18T16:01:00Z"/>
          <w:rFonts w:asciiTheme="minorHAnsi" w:hAnsiTheme="minorHAnsi"/>
          <w:rPrChange w:id="390" w:author="Salete Saionara Santos Barbosa - ASCOM" w:date="2018-12-18T16:01:00Z">
            <w:rPr>
              <w:ins w:id="391" w:author="Salete Saionara Santos Barbosa - ASCOM" w:date="2018-12-18T16:01:00Z"/>
              <w:rFonts w:asciiTheme="minorHAnsi" w:hAnsiTheme="minorHAnsi"/>
              <w:color w:val="666666"/>
            </w:rPr>
          </w:rPrChange>
        </w:rPr>
      </w:pPr>
      <w:moveToRangeStart w:id="392" w:author="Salete Saionara Santos Barbosa - ASCOM" w:date="2018-12-18T16:01:00Z" w:name="move532912236"/>
      <w:moveTo w:id="393" w:author="Salete Saionara Santos Barbosa - ASCOM" w:date="2018-12-18T16:01:00Z">
        <w:r w:rsidRPr="005F12B7">
          <w:rPr>
            <w:rFonts w:asciiTheme="minorHAnsi" w:hAnsiTheme="minorHAnsi"/>
            <w:color w:val="666666"/>
          </w:rPr>
          <w:t>Primeiro caso diagnosticado no Brasil, em São Paulo.</w:t>
        </w:r>
      </w:moveTo>
      <w:moveToRangeEnd w:id="392"/>
    </w:p>
    <w:p w:rsidR="00507853" w:rsidRPr="005F12B7" w:rsidRDefault="00507853" w:rsidP="005F12B7">
      <w:pPr>
        <w:numPr>
          <w:ilvl w:val="0"/>
          <w:numId w:val="33"/>
        </w:numPr>
        <w:shd w:val="clear" w:color="auto" w:fill="FFFFFF"/>
        <w:ind w:left="450"/>
        <w:jc w:val="both"/>
        <w:rPr>
          <w:rFonts w:asciiTheme="minorHAnsi" w:hAnsiTheme="minorHAnsi"/>
        </w:rPr>
      </w:pPr>
      <w:r w:rsidRPr="005F12B7">
        <w:rPr>
          <w:rFonts w:asciiTheme="minorHAnsi" w:hAnsiTheme="minorHAnsi"/>
          <w:color w:val="666666"/>
        </w:rPr>
        <w:t xml:space="preserve">Adoção temporária do nome Doença dos 5 H, representando os homossexuais, hemofílicos, haitianos, </w:t>
      </w:r>
      <w:proofErr w:type="spellStart"/>
      <w:r w:rsidRPr="005F12B7">
        <w:rPr>
          <w:rFonts w:asciiTheme="minorHAnsi" w:hAnsiTheme="minorHAnsi"/>
          <w:color w:val="666666"/>
        </w:rPr>
        <w:t>heroinômanos</w:t>
      </w:r>
      <w:proofErr w:type="spellEnd"/>
      <w:r w:rsidRPr="005F12B7">
        <w:rPr>
          <w:rFonts w:asciiTheme="minorHAnsi" w:hAnsiTheme="minorHAnsi"/>
          <w:color w:val="666666"/>
        </w:rPr>
        <w:t xml:space="preserve"> (usuários de heroína injetável) e </w:t>
      </w:r>
      <w:proofErr w:type="spellStart"/>
      <w:r w:rsidRPr="005F12B7">
        <w:rPr>
          <w:rFonts w:asciiTheme="minorHAnsi" w:hAnsiTheme="minorHAnsi"/>
          <w:color w:val="666666"/>
        </w:rPr>
        <w:t>hookers</w:t>
      </w:r>
      <w:proofErr w:type="spellEnd"/>
      <w:r w:rsidRPr="005F12B7">
        <w:rPr>
          <w:rFonts w:asciiTheme="minorHAnsi" w:hAnsiTheme="minorHAnsi"/>
          <w:color w:val="666666"/>
        </w:rPr>
        <w:t xml:space="preserve"> (nome em inglês dado às profissionais do sexo).</w:t>
      </w:r>
    </w:p>
    <w:p w:rsidR="00507853" w:rsidRPr="005F12B7" w:rsidRDefault="00507853" w:rsidP="005F12B7">
      <w:pPr>
        <w:numPr>
          <w:ilvl w:val="0"/>
          <w:numId w:val="33"/>
        </w:numPr>
        <w:shd w:val="clear" w:color="auto" w:fill="FFFFFF"/>
        <w:ind w:left="450"/>
        <w:jc w:val="both"/>
        <w:rPr>
          <w:rFonts w:asciiTheme="minorHAnsi" w:hAnsiTheme="minorHAnsi"/>
        </w:rPr>
      </w:pPr>
      <w:r w:rsidRPr="005F12B7">
        <w:rPr>
          <w:rFonts w:asciiTheme="minorHAnsi" w:hAnsiTheme="minorHAnsi"/>
          <w:color w:val="666666"/>
        </w:rPr>
        <w:t>Conhecimento do fator de possível transmissão por contato sexual, uso de drogas ou exposição a sangue e derivados.</w:t>
      </w:r>
    </w:p>
    <w:p w:rsidR="00507853" w:rsidRPr="005F12B7" w:rsidRDefault="00507853" w:rsidP="005F12B7">
      <w:pPr>
        <w:numPr>
          <w:ilvl w:val="0"/>
          <w:numId w:val="33"/>
        </w:numPr>
        <w:shd w:val="clear" w:color="auto" w:fill="FFFFFF"/>
        <w:ind w:left="450"/>
        <w:jc w:val="both"/>
        <w:rPr>
          <w:rFonts w:asciiTheme="minorHAnsi" w:hAnsiTheme="minorHAnsi"/>
        </w:rPr>
      </w:pPr>
      <w:r w:rsidRPr="005F12B7">
        <w:rPr>
          <w:rFonts w:asciiTheme="minorHAnsi" w:hAnsiTheme="minorHAnsi"/>
          <w:color w:val="666666"/>
        </w:rPr>
        <w:t xml:space="preserve">Primeiro caso decorrente de transfusão </w:t>
      </w:r>
      <w:proofErr w:type="gramStart"/>
      <w:r w:rsidRPr="005F12B7">
        <w:rPr>
          <w:rFonts w:asciiTheme="minorHAnsi" w:hAnsiTheme="minorHAnsi"/>
          <w:color w:val="666666"/>
        </w:rPr>
        <w:t>sanguínea .</w:t>
      </w:r>
      <w:proofErr w:type="gramEnd"/>
    </w:p>
    <w:p w:rsidR="00507853" w:rsidRPr="005F12B7" w:rsidDel="00D8260C" w:rsidRDefault="00507853" w:rsidP="005F12B7">
      <w:pPr>
        <w:numPr>
          <w:ilvl w:val="0"/>
          <w:numId w:val="33"/>
        </w:numPr>
        <w:shd w:val="clear" w:color="auto" w:fill="FFFFFF"/>
        <w:ind w:left="450"/>
        <w:jc w:val="both"/>
        <w:rPr>
          <w:moveFrom w:id="394" w:author="Salete Saionara Santos Barbosa - ASCOM" w:date="2018-12-18T16:01:00Z"/>
          <w:rFonts w:asciiTheme="minorHAnsi" w:hAnsiTheme="minorHAnsi"/>
        </w:rPr>
      </w:pPr>
      <w:moveFromRangeStart w:id="395" w:author="Salete Saionara Santos Barbosa - ASCOM" w:date="2018-12-18T16:01:00Z" w:name="move532912236"/>
      <w:moveFrom w:id="396" w:author="Salete Saionara Santos Barbosa - ASCOM" w:date="2018-12-18T16:01:00Z">
        <w:r w:rsidRPr="005F12B7" w:rsidDel="000F07E8">
          <w:rPr>
            <w:rFonts w:asciiTheme="minorHAnsi" w:hAnsiTheme="minorHAnsi"/>
            <w:color w:val="666666"/>
          </w:rPr>
          <w:t>Primeiro caso diagnosticado no Brasil, em São Paulo.</w:t>
        </w:r>
      </w:moveFrom>
    </w:p>
    <w:moveFromRangeEnd w:id="395"/>
    <w:p w:rsidR="00D8260C" w:rsidRDefault="00D8260C">
      <w:pPr>
        <w:shd w:val="clear" w:color="auto" w:fill="FFFFFF"/>
        <w:jc w:val="both"/>
        <w:rPr>
          <w:ins w:id="397" w:author="Salete Saionara Santos Barbosa - ASCOM" w:date="2018-12-17T12:20:00Z"/>
          <w:rFonts w:asciiTheme="minorHAnsi" w:hAnsiTheme="minorHAnsi"/>
        </w:rPr>
        <w:pPrChange w:id="398" w:author="Salete Saionara Santos Barbosa - ASCOM" w:date="2018-12-17T12:20:00Z">
          <w:pPr>
            <w:pStyle w:val="NormalWeb"/>
            <w:shd w:val="clear" w:color="auto" w:fill="FFFFFF"/>
            <w:spacing w:before="0" w:beforeAutospacing="0" w:after="0" w:afterAutospacing="0"/>
            <w:jc w:val="both"/>
          </w:pPr>
        </w:pPrChange>
      </w:pPr>
    </w:p>
    <w:p w:rsidR="00507853" w:rsidRPr="00D8260C" w:rsidRDefault="00CD30E6">
      <w:pPr>
        <w:pStyle w:val="PargrafodaLista"/>
        <w:numPr>
          <w:ilvl w:val="0"/>
          <w:numId w:val="42"/>
        </w:numPr>
        <w:shd w:val="clear" w:color="auto" w:fill="FFFFFF"/>
        <w:jc w:val="both"/>
        <w:rPr>
          <w:rPrChange w:id="399" w:author="Salete Saionara Santos Barbosa - ASCOM" w:date="2018-12-17T12:20:00Z">
            <w:rPr/>
          </w:rPrChange>
        </w:rPr>
        <w:pPrChange w:id="400" w:author="Salete Saionara Santos Barbosa - ASCOM" w:date="2018-12-17T12:20:00Z">
          <w:pPr>
            <w:pStyle w:val="NormalWeb"/>
            <w:shd w:val="clear" w:color="auto" w:fill="FFFFFF"/>
            <w:spacing w:before="0" w:beforeAutospacing="0" w:after="0" w:afterAutospacing="0"/>
            <w:jc w:val="both"/>
          </w:pPr>
        </w:pPrChange>
      </w:pPr>
      <w:ins w:id="401" w:author="Salete Saionara Santos Barbosa - ASCOM" w:date="2018-12-17T16:15:00Z">
        <w:r w:rsidRPr="007D6DD5">
          <w:rPr>
            <w:b/>
          </w:rPr>
          <w:t>Destaques:</w:t>
        </w:r>
        <w:r>
          <w:t xml:space="preserve"> </w:t>
        </w:r>
      </w:ins>
      <w:ins w:id="402" w:author="Salete Saionara Santos Barbosa - ASCOM" w:date="2018-12-17T12:20:00Z">
        <w:r w:rsidR="00D8260C" w:rsidRPr="007431CE">
          <w:t>A Revista Veja publica a primeira matéria sobre aids em nas revistas brasileiras com o título “Mal particular”</w:t>
        </w:r>
      </w:ins>
      <w:r w:rsidR="00507853" w:rsidRPr="00D8260C">
        <w:rPr>
          <w:color w:val="666666"/>
          <w:rPrChange w:id="403" w:author="Salete Saionara Santos Barbosa - ASCOM" w:date="2018-12-17T12:20:00Z">
            <w:rPr>
              <w:color w:val="666666"/>
            </w:rPr>
          </w:rPrChange>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1981</w:t>
      </w:r>
    </w:p>
    <w:p w:rsidR="00507853" w:rsidRPr="007A7DEB" w:rsidRDefault="00507853" w:rsidP="005F12B7">
      <w:pPr>
        <w:numPr>
          <w:ilvl w:val="0"/>
          <w:numId w:val="34"/>
        </w:numPr>
        <w:shd w:val="clear" w:color="auto" w:fill="FFFFFF"/>
        <w:ind w:left="450"/>
        <w:jc w:val="both"/>
        <w:rPr>
          <w:ins w:id="404" w:author="Salete Saionara Santos Barbosa - ASCOM" w:date="2018-12-17T12:19:00Z"/>
          <w:rFonts w:asciiTheme="minorHAnsi" w:hAnsiTheme="minorHAnsi"/>
          <w:rPrChange w:id="405" w:author="Salete Saionara Santos Barbosa - ASCOM" w:date="2018-12-17T12:19:00Z">
            <w:rPr>
              <w:ins w:id="406" w:author="Salete Saionara Santos Barbosa - ASCOM" w:date="2018-12-17T12:19:00Z"/>
              <w:rFonts w:asciiTheme="minorHAnsi" w:hAnsiTheme="minorHAnsi"/>
              <w:color w:val="666666"/>
            </w:rPr>
          </w:rPrChange>
        </w:rPr>
      </w:pPr>
      <w:r w:rsidRPr="005F12B7">
        <w:rPr>
          <w:rFonts w:asciiTheme="minorHAnsi" w:hAnsiTheme="minorHAnsi"/>
          <w:color w:val="666666"/>
        </w:rPr>
        <w:t>Primeiras preocupações das autoridades de saúde pública nos EUA com uma nova e misteriosa doença.</w:t>
      </w:r>
    </w:p>
    <w:p w:rsidR="007A7DEB" w:rsidRDefault="00CD30E6" w:rsidP="007A7DEB">
      <w:pPr>
        <w:pStyle w:val="PargrafodaLista"/>
        <w:numPr>
          <w:ilvl w:val="0"/>
          <w:numId w:val="41"/>
        </w:numPr>
        <w:rPr>
          <w:ins w:id="407" w:author="Salete Saionara Santos Barbosa - ASCOM" w:date="2018-12-17T12:19:00Z"/>
        </w:rPr>
      </w:pPr>
      <w:ins w:id="408" w:author="Salete Saionara Santos Barbosa - ASCOM" w:date="2018-12-17T16:14:00Z">
        <w:r w:rsidRPr="00CD30E6">
          <w:rPr>
            <w:b/>
            <w:rPrChange w:id="409" w:author="Salete Saionara Santos Barbosa - ASCOM" w:date="2018-12-17T16:14:00Z">
              <w:rPr/>
            </w:rPrChange>
          </w:rPr>
          <w:t>Destaques:</w:t>
        </w:r>
        <w:r>
          <w:t xml:space="preserve"> </w:t>
        </w:r>
      </w:ins>
      <w:ins w:id="410" w:author="Salete Saionara Santos Barbosa - ASCOM" w:date="2018-12-17T12:19:00Z">
        <w:r w:rsidR="007A7DEB">
          <w:t>O Jornal do Brasil (RJ) apresenta, em março, uma das primeiras matérias sobre aids publicada no país. A matéria tem o seguinte título: "Câncer em homossexuais é pesquisado nos EUA".</w:t>
        </w:r>
      </w:ins>
    </w:p>
    <w:p w:rsidR="007A7DEB" w:rsidRPr="005F12B7" w:rsidRDefault="007A7DEB">
      <w:pPr>
        <w:numPr>
          <w:ilvl w:val="1"/>
          <w:numId w:val="34"/>
        </w:numPr>
        <w:shd w:val="clear" w:color="auto" w:fill="FFFFFF"/>
        <w:jc w:val="both"/>
        <w:rPr>
          <w:rFonts w:asciiTheme="minorHAnsi" w:hAnsiTheme="minorHAnsi"/>
        </w:rPr>
        <w:pPrChange w:id="411" w:author="Salete Saionara Santos Barbosa - ASCOM" w:date="2018-12-17T12:19:00Z">
          <w:pPr>
            <w:numPr>
              <w:numId w:val="34"/>
            </w:numPr>
            <w:shd w:val="clear" w:color="auto" w:fill="FFFFFF"/>
            <w:tabs>
              <w:tab w:val="num" w:pos="720"/>
            </w:tabs>
            <w:ind w:left="450" w:hanging="360"/>
            <w:jc w:val="both"/>
          </w:pPr>
        </w:pPrChange>
      </w:pPr>
      <w:ins w:id="412" w:author="Salete Saionara Santos Barbosa - ASCOM" w:date="2018-12-17T12:19:00Z">
        <w:r>
          <w:t>Uma matéria no Jornal “O Globo” tem como título “Doença misteriosa leva a morte de homossexuais”.</w:t>
        </w:r>
      </w:ins>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1980</w:t>
      </w:r>
    </w:p>
    <w:p w:rsidR="007A7DEB" w:rsidRDefault="00507853">
      <w:pPr>
        <w:numPr>
          <w:ilvl w:val="0"/>
          <w:numId w:val="35"/>
        </w:numPr>
        <w:shd w:val="clear" w:color="auto" w:fill="FFFFFF"/>
        <w:ind w:left="450"/>
        <w:jc w:val="both"/>
        <w:rPr>
          <w:ins w:id="413" w:author="Salete Saionara Santos Barbosa - ASCOM" w:date="2018-12-17T12:18:00Z"/>
          <w:rFonts w:asciiTheme="minorHAnsi" w:hAnsiTheme="minorHAnsi"/>
          <w:color w:val="C00000"/>
        </w:rPr>
      </w:pPr>
      <w:r w:rsidRPr="007A7DEB">
        <w:rPr>
          <w:rFonts w:asciiTheme="minorHAnsi" w:hAnsiTheme="minorHAnsi"/>
          <w:color w:val="C00000"/>
          <w:rPrChange w:id="414" w:author="Salete Saionara Santos Barbosa - ASCOM" w:date="2018-12-17T12:16:00Z">
            <w:rPr>
              <w:rFonts w:asciiTheme="minorHAnsi" w:hAnsiTheme="minorHAnsi"/>
              <w:color w:val="666666"/>
            </w:rPr>
          </w:rPrChange>
        </w:rPr>
        <w:t>Primeiro caso no Brasil, em São Paulo, também só classificado em 1982.</w:t>
      </w:r>
    </w:p>
    <w:p w:rsidR="007A7DEB" w:rsidRPr="007A7DEB" w:rsidRDefault="000F07E8">
      <w:pPr>
        <w:numPr>
          <w:ilvl w:val="1"/>
          <w:numId w:val="35"/>
        </w:numPr>
        <w:shd w:val="clear" w:color="auto" w:fill="FFFFFF"/>
        <w:jc w:val="both"/>
        <w:rPr>
          <w:rFonts w:asciiTheme="minorHAnsi" w:hAnsiTheme="minorHAnsi"/>
          <w:color w:val="C00000"/>
          <w:rPrChange w:id="415" w:author="Salete Saionara Santos Barbosa - ASCOM" w:date="2018-12-17T12:18:00Z">
            <w:rPr>
              <w:rFonts w:asciiTheme="minorHAnsi" w:hAnsiTheme="minorHAnsi"/>
            </w:rPr>
          </w:rPrChange>
        </w:rPr>
        <w:pPrChange w:id="416" w:author="Salete Saionara Santos Barbosa - ASCOM" w:date="2018-12-17T12:18:00Z">
          <w:pPr>
            <w:numPr>
              <w:numId w:val="35"/>
            </w:numPr>
            <w:shd w:val="clear" w:color="auto" w:fill="FFFFFF"/>
            <w:tabs>
              <w:tab w:val="num" w:pos="720"/>
            </w:tabs>
            <w:ind w:left="450" w:hanging="360"/>
            <w:jc w:val="both"/>
          </w:pPr>
        </w:pPrChange>
      </w:pPr>
      <w:ins w:id="417" w:author="Salete Saionara Santos Barbosa - ASCOM" w:date="2018-12-18T16:01:00Z">
        <w:r>
          <w:rPr>
            <w:rFonts w:asciiTheme="minorHAnsi" w:hAnsiTheme="minorHAnsi"/>
            <w:b/>
            <w:color w:val="C00000"/>
          </w:rPr>
          <w:t>Destaque</w:t>
        </w:r>
      </w:ins>
      <w:ins w:id="418" w:author="Salete Saionara Santos Barbosa - ASCOM" w:date="2018-12-17T12:18:00Z">
        <w:r w:rsidR="007A7DEB" w:rsidRPr="007A7DEB">
          <w:rPr>
            <w:rFonts w:asciiTheme="minorHAnsi" w:hAnsiTheme="minorHAnsi"/>
            <w:b/>
            <w:color w:val="C00000"/>
            <w:rPrChange w:id="419" w:author="Salete Saionara Santos Barbosa - ASCOM" w:date="2018-12-17T12:18:00Z">
              <w:rPr>
                <w:rFonts w:asciiTheme="minorHAnsi" w:hAnsiTheme="minorHAnsi"/>
                <w:color w:val="C00000"/>
              </w:rPr>
            </w:rPrChange>
          </w:rPr>
          <w:t>:</w:t>
        </w:r>
        <w:r w:rsidR="007A7DEB" w:rsidRPr="007A7DEB">
          <w:rPr>
            <w:rFonts w:asciiTheme="minorHAnsi" w:hAnsiTheme="minorHAnsi"/>
            <w:color w:val="C00000"/>
          </w:rPr>
          <w:t xml:space="preserve">  </w:t>
        </w:r>
        <w:r w:rsidR="007A7DEB">
          <w:t>O primeiro caso de aids foi notificado apenas em 1985</w:t>
        </w:r>
      </w:ins>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Fonts w:asciiTheme="minorHAnsi" w:hAnsiTheme="minorHAnsi"/>
          <w:color w:val="666666"/>
          <w:sz w:val="22"/>
          <w:szCs w:val="22"/>
        </w:rPr>
        <w:t> </w:t>
      </w:r>
    </w:p>
    <w:p w:rsidR="00507853" w:rsidRPr="005F12B7" w:rsidRDefault="00507853" w:rsidP="005F12B7">
      <w:pPr>
        <w:pStyle w:val="NormalWeb"/>
        <w:shd w:val="clear" w:color="auto" w:fill="FFFFFF"/>
        <w:spacing w:before="0" w:beforeAutospacing="0" w:after="0" w:afterAutospacing="0"/>
        <w:jc w:val="both"/>
        <w:rPr>
          <w:rFonts w:asciiTheme="minorHAnsi" w:hAnsiTheme="minorHAnsi"/>
          <w:sz w:val="22"/>
          <w:szCs w:val="22"/>
        </w:rPr>
      </w:pPr>
      <w:r w:rsidRPr="005F12B7">
        <w:rPr>
          <w:rStyle w:val="Forte"/>
          <w:rFonts w:asciiTheme="minorHAnsi" w:hAnsiTheme="minorHAnsi"/>
          <w:b w:val="0"/>
          <w:color w:val="666666"/>
          <w:sz w:val="22"/>
          <w:szCs w:val="22"/>
        </w:rPr>
        <w:t>1977 e 1978</w:t>
      </w:r>
    </w:p>
    <w:p w:rsidR="00507853" w:rsidRPr="007A7DEB" w:rsidRDefault="00507853" w:rsidP="005F12B7">
      <w:pPr>
        <w:numPr>
          <w:ilvl w:val="0"/>
          <w:numId w:val="36"/>
        </w:numPr>
        <w:shd w:val="clear" w:color="auto" w:fill="FFFFFF"/>
        <w:ind w:left="450"/>
        <w:jc w:val="both"/>
        <w:rPr>
          <w:rFonts w:asciiTheme="minorHAnsi" w:hAnsiTheme="minorHAnsi"/>
          <w:color w:val="C00000"/>
          <w:rPrChange w:id="420" w:author="Salete Saionara Santos Barbosa - ASCOM" w:date="2018-12-17T12:16:00Z">
            <w:rPr>
              <w:rFonts w:asciiTheme="minorHAnsi" w:hAnsiTheme="minorHAnsi"/>
            </w:rPr>
          </w:rPrChange>
        </w:rPr>
      </w:pPr>
      <w:r w:rsidRPr="007A7DEB">
        <w:rPr>
          <w:rFonts w:asciiTheme="minorHAnsi" w:hAnsiTheme="minorHAnsi"/>
          <w:color w:val="C00000"/>
          <w:rPrChange w:id="421" w:author="Salete Saionara Santos Barbosa - ASCOM" w:date="2018-12-17T12:16:00Z">
            <w:rPr>
              <w:rFonts w:asciiTheme="minorHAnsi" w:hAnsiTheme="minorHAnsi"/>
              <w:color w:val="666666"/>
            </w:rPr>
          </w:rPrChange>
        </w:rPr>
        <w:t>Primeiros casos nos EUA, Haiti e África Central, descobertos e definidos como aids, em 1982, quando se classificou a nova síndrome.</w:t>
      </w:r>
    </w:p>
    <w:p w:rsidR="006646FC" w:rsidRPr="005F12B7" w:rsidRDefault="002C2B5A" w:rsidP="005F12B7">
      <w:pPr>
        <w:spacing w:before="240"/>
        <w:jc w:val="both"/>
        <w:rPr>
          <w:rFonts w:asciiTheme="minorHAnsi" w:hAnsiTheme="minorHAnsi"/>
        </w:rPr>
      </w:pPr>
    </w:p>
    <w:sectPr w:rsidR="006646FC" w:rsidRPr="005F12B7" w:rsidSect="000F07E8">
      <w:pgSz w:w="11906" w:h="16838"/>
      <w:pgMar w:top="1417" w:right="1701" w:bottom="1417" w:left="709" w:header="708" w:footer="708" w:gutter="0"/>
      <w:cols w:space="708"/>
      <w:docGrid w:linePitch="360"/>
      <w:sectPrChange w:id="422" w:author="Salete Saionara Santos Barbosa - ASCOM" w:date="2018-12-18T10:11:00Z">
        <w:sectPr w:rsidR="006646FC" w:rsidRPr="005F12B7" w:rsidSect="000F07E8">
          <w:pgMar w:top="1417" w:right="1701" w:bottom="1417" w:left="1701" w:header="708" w:footer="708"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C85"/>
    <w:multiLevelType w:val="hybridMultilevel"/>
    <w:tmpl w:val="8AE271D2"/>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 w15:restartNumberingAfterBreak="0">
    <w:nsid w:val="042E09DA"/>
    <w:multiLevelType w:val="hybridMultilevel"/>
    <w:tmpl w:val="4B9C2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761D07"/>
    <w:multiLevelType w:val="multilevel"/>
    <w:tmpl w:val="AE266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15887"/>
    <w:multiLevelType w:val="multilevel"/>
    <w:tmpl w:val="F59A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45CC"/>
    <w:multiLevelType w:val="multilevel"/>
    <w:tmpl w:val="C80C3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03174"/>
    <w:multiLevelType w:val="multilevel"/>
    <w:tmpl w:val="DA3CE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F02B3"/>
    <w:multiLevelType w:val="hybridMultilevel"/>
    <w:tmpl w:val="CF30EC3C"/>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0AE515A2"/>
    <w:multiLevelType w:val="hybridMultilevel"/>
    <w:tmpl w:val="45C056F8"/>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8" w15:restartNumberingAfterBreak="0">
    <w:nsid w:val="0BB00DEF"/>
    <w:multiLevelType w:val="hybridMultilevel"/>
    <w:tmpl w:val="6122EEEA"/>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056743A"/>
    <w:multiLevelType w:val="multilevel"/>
    <w:tmpl w:val="66D0B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613D8"/>
    <w:multiLevelType w:val="multilevel"/>
    <w:tmpl w:val="04208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314B2A"/>
    <w:multiLevelType w:val="multilevel"/>
    <w:tmpl w:val="97F8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C6831"/>
    <w:multiLevelType w:val="hybridMultilevel"/>
    <w:tmpl w:val="B4F81EB2"/>
    <w:lvl w:ilvl="0" w:tplc="04160003">
      <w:start w:val="1"/>
      <w:numFmt w:val="bullet"/>
      <w:lvlText w:val="o"/>
      <w:lvlJc w:val="left"/>
      <w:pPr>
        <w:ind w:left="1776" w:hanging="360"/>
      </w:pPr>
      <w:rPr>
        <w:rFonts w:ascii="Courier New" w:hAnsi="Courier New" w:cs="Courier New"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3" w15:restartNumberingAfterBreak="0">
    <w:nsid w:val="19336811"/>
    <w:multiLevelType w:val="multilevel"/>
    <w:tmpl w:val="51E8C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97151"/>
    <w:multiLevelType w:val="multilevel"/>
    <w:tmpl w:val="EECA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892243"/>
    <w:multiLevelType w:val="hybridMultilevel"/>
    <w:tmpl w:val="EFEE4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4370CB2"/>
    <w:multiLevelType w:val="hybridMultilevel"/>
    <w:tmpl w:val="ED543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5167586"/>
    <w:multiLevelType w:val="hybridMultilevel"/>
    <w:tmpl w:val="5F50EB3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26DD2C8C"/>
    <w:multiLevelType w:val="multilevel"/>
    <w:tmpl w:val="45F88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F137C3"/>
    <w:multiLevelType w:val="multilevel"/>
    <w:tmpl w:val="0A9C6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5100E"/>
    <w:multiLevelType w:val="hybridMultilevel"/>
    <w:tmpl w:val="8FE24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8CC61D0"/>
    <w:multiLevelType w:val="multilevel"/>
    <w:tmpl w:val="8D56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24C4B"/>
    <w:multiLevelType w:val="multilevel"/>
    <w:tmpl w:val="3698B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F1E41"/>
    <w:multiLevelType w:val="hybridMultilevel"/>
    <w:tmpl w:val="014E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F8F3D17"/>
    <w:multiLevelType w:val="multilevel"/>
    <w:tmpl w:val="C70A5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E34F36"/>
    <w:multiLevelType w:val="multilevel"/>
    <w:tmpl w:val="0A44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42AD3"/>
    <w:multiLevelType w:val="multilevel"/>
    <w:tmpl w:val="442A4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B949A1"/>
    <w:multiLevelType w:val="multilevel"/>
    <w:tmpl w:val="BCBA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AB7211"/>
    <w:multiLevelType w:val="hybridMultilevel"/>
    <w:tmpl w:val="826A8D24"/>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5296E67"/>
    <w:multiLevelType w:val="multilevel"/>
    <w:tmpl w:val="7048F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338CC"/>
    <w:multiLevelType w:val="multilevel"/>
    <w:tmpl w:val="4FE2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1973A5"/>
    <w:multiLevelType w:val="multilevel"/>
    <w:tmpl w:val="A4E6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83138"/>
    <w:multiLevelType w:val="hybridMultilevel"/>
    <w:tmpl w:val="C0C865A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4C510CF0"/>
    <w:multiLevelType w:val="multilevel"/>
    <w:tmpl w:val="12049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9B1EE6"/>
    <w:multiLevelType w:val="multilevel"/>
    <w:tmpl w:val="2662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D41FBC"/>
    <w:multiLevelType w:val="multilevel"/>
    <w:tmpl w:val="49C0D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AF668C"/>
    <w:multiLevelType w:val="multilevel"/>
    <w:tmpl w:val="B17A1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85E3C"/>
    <w:multiLevelType w:val="multilevel"/>
    <w:tmpl w:val="B82C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CA4A45"/>
    <w:multiLevelType w:val="multilevel"/>
    <w:tmpl w:val="11228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D7E55"/>
    <w:multiLevelType w:val="multilevel"/>
    <w:tmpl w:val="D1A2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675851"/>
    <w:multiLevelType w:val="multilevel"/>
    <w:tmpl w:val="C420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A6017D"/>
    <w:multiLevelType w:val="multilevel"/>
    <w:tmpl w:val="A5321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741734"/>
    <w:multiLevelType w:val="multilevel"/>
    <w:tmpl w:val="B9C6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16C66"/>
    <w:multiLevelType w:val="hybridMultilevel"/>
    <w:tmpl w:val="B3DE03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CC80BCD"/>
    <w:multiLevelType w:val="multilevel"/>
    <w:tmpl w:val="F4389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3D58E1"/>
    <w:multiLevelType w:val="multilevel"/>
    <w:tmpl w:val="D06C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D75D99"/>
    <w:multiLevelType w:val="hybridMultilevel"/>
    <w:tmpl w:val="EB56EF8A"/>
    <w:lvl w:ilvl="0" w:tplc="04160003">
      <w:start w:val="1"/>
      <w:numFmt w:val="bullet"/>
      <w:lvlText w:val="o"/>
      <w:lvlJc w:val="left"/>
      <w:pPr>
        <w:ind w:left="1338" w:hanging="360"/>
      </w:pPr>
      <w:rPr>
        <w:rFonts w:ascii="Courier New" w:hAnsi="Courier New" w:cs="Courier New" w:hint="default"/>
      </w:rPr>
    </w:lvl>
    <w:lvl w:ilvl="1" w:tplc="BEF4075A">
      <w:numFmt w:val="bullet"/>
      <w:lvlText w:val="•"/>
      <w:lvlJc w:val="left"/>
      <w:pPr>
        <w:ind w:left="2403" w:hanging="705"/>
      </w:pPr>
      <w:rPr>
        <w:rFonts w:ascii="Calibri" w:eastAsiaTheme="minorHAnsi" w:hAnsi="Calibri" w:cstheme="minorBidi" w:hint="default"/>
      </w:rPr>
    </w:lvl>
    <w:lvl w:ilvl="2" w:tplc="04160005" w:tentative="1">
      <w:start w:val="1"/>
      <w:numFmt w:val="bullet"/>
      <w:lvlText w:val=""/>
      <w:lvlJc w:val="left"/>
      <w:pPr>
        <w:ind w:left="2778" w:hanging="360"/>
      </w:pPr>
      <w:rPr>
        <w:rFonts w:ascii="Wingdings" w:hAnsi="Wingdings" w:hint="default"/>
      </w:rPr>
    </w:lvl>
    <w:lvl w:ilvl="3" w:tplc="04160001" w:tentative="1">
      <w:start w:val="1"/>
      <w:numFmt w:val="bullet"/>
      <w:lvlText w:val=""/>
      <w:lvlJc w:val="left"/>
      <w:pPr>
        <w:ind w:left="3498" w:hanging="360"/>
      </w:pPr>
      <w:rPr>
        <w:rFonts w:ascii="Symbol" w:hAnsi="Symbol" w:hint="default"/>
      </w:rPr>
    </w:lvl>
    <w:lvl w:ilvl="4" w:tplc="04160003" w:tentative="1">
      <w:start w:val="1"/>
      <w:numFmt w:val="bullet"/>
      <w:lvlText w:val="o"/>
      <w:lvlJc w:val="left"/>
      <w:pPr>
        <w:ind w:left="4218" w:hanging="360"/>
      </w:pPr>
      <w:rPr>
        <w:rFonts w:ascii="Courier New" w:hAnsi="Courier New" w:cs="Courier New" w:hint="default"/>
      </w:rPr>
    </w:lvl>
    <w:lvl w:ilvl="5" w:tplc="04160005" w:tentative="1">
      <w:start w:val="1"/>
      <w:numFmt w:val="bullet"/>
      <w:lvlText w:val=""/>
      <w:lvlJc w:val="left"/>
      <w:pPr>
        <w:ind w:left="4938" w:hanging="360"/>
      </w:pPr>
      <w:rPr>
        <w:rFonts w:ascii="Wingdings" w:hAnsi="Wingdings" w:hint="default"/>
      </w:rPr>
    </w:lvl>
    <w:lvl w:ilvl="6" w:tplc="04160001" w:tentative="1">
      <w:start w:val="1"/>
      <w:numFmt w:val="bullet"/>
      <w:lvlText w:val=""/>
      <w:lvlJc w:val="left"/>
      <w:pPr>
        <w:ind w:left="5658" w:hanging="360"/>
      </w:pPr>
      <w:rPr>
        <w:rFonts w:ascii="Symbol" w:hAnsi="Symbol" w:hint="default"/>
      </w:rPr>
    </w:lvl>
    <w:lvl w:ilvl="7" w:tplc="04160003" w:tentative="1">
      <w:start w:val="1"/>
      <w:numFmt w:val="bullet"/>
      <w:lvlText w:val="o"/>
      <w:lvlJc w:val="left"/>
      <w:pPr>
        <w:ind w:left="6378" w:hanging="360"/>
      </w:pPr>
      <w:rPr>
        <w:rFonts w:ascii="Courier New" w:hAnsi="Courier New" w:cs="Courier New" w:hint="default"/>
      </w:rPr>
    </w:lvl>
    <w:lvl w:ilvl="8" w:tplc="04160005" w:tentative="1">
      <w:start w:val="1"/>
      <w:numFmt w:val="bullet"/>
      <w:lvlText w:val=""/>
      <w:lvlJc w:val="left"/>
      <w:pPr>
        <w:ind w:left="7098" w:hanging="360"/>
      </w:pPr>
      <w:rPr>
        <w:rFonts w:ascii="Wingdings" w:hAnsi="Wingdings" w:hint="default"/>
      </w:rPr>
    </w:lvl>
  </w:abstractNum>
  <w:abstractNum w:abstractNumId="47" w15:restartNumberingAfterBreak="0">
    <w:nsid w:val="70E96539"/>
    <w:multiLevelType w:val="multilevel"/>
    <w:tmpl w:val="1D5A6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B7D9A"/>
    <w:multiLevelType w:val="multilevel"/>
    <w:tmpl w:val="C2468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ED5FB0"/>
    <w:multiLevelType w:val="multilevel"/>
    <w:tmpl w:val="6E6C8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B82036"/>
    <w:multiLevelType w:val="hybridMultilevel"/>
    <w:tmpl w:val="421449D4"/>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788316FF"/>
    <w:multiLevelType w:val="multilevel"/>
    <w:tmpl w:val="B4942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1"/>
  </w:num>
  <w:num w:numId="3">
    <w:abstractNumId w:val="27"/>
  </w:num>
  <w:num w:numId="4">
    <w:abstractNumId w:val="45"/>
  </w:num>
  <w:num w:numId="5">
    <w:abstractNumId w:val="24"/>
  </w:num>
  <w:num w:numId="6">
    <w:abstractNumId w:val="3"/>
  </w:num>
  <w:num w:numId="7">
    <w:abstractNumId w:val="44"/>
  </w:num>
  <w:num w:numId="8">
    <w:abstractNumId w:val="26"/>
  </w:num>
  <w:num w:numId="9">
    <w:abstractNumId w:val="29"/>
  </w:num>
  <w:num w:numId="10">
    <w:abstractNumId w:val="22"/>
  </w:num>
  <w:num w:numId="11">
    <w:abstractNumId w:val="34"/>
  </w:num>
  <w:num w:numId="12">
    <w:abstractNumId w:val="21"/>
  </w:num>
  <w:num w:numId="13">
    <w:abstractNumId w:val="30"/>
  </w:num>
  <w:num w:numId="14">
    <w:abstractNumId w:val="14"/>
  </w:num>
  <w:num w:numId="15">
    <w:abstractNumId w:val="38"/>
  </w:num>
  <w:num w:numId="16">
    <w:abstractNumId w:val="37"/>
  </w:num>
  <w:num w:numId="17">
    <w:abstractNumId w:val="42"/>
  </w:num>
  <w:num w:numId="18">
    <w:abstractNumId w:val="39"/>
  </w:num>
  <w:num w:numId="19">
    <w:abstractNumId w:val="9"/>
  </w:num>
  <w:num w:numId="20">
    <w:abstractNumId w:val="35"/>
  </w:num>
  <w:num w:numId="21">
    <w:abstractNumId w:val="41"/>
  </w:num>
  <w:num w:numId="22">
    <w:abstractNumId w:val="36"/>
  </w:num>
  <w:num w:numId="23">
    <w:abstractNumId w:val="5"/>
  </w:num>
  <w:num w:numId="24">
    <w:abstractNumId w:val="51"/>
  </w:num>
  <w:num w:numId="25">
    <w:abstractNumId w:val="18"/>
  </w:num>
  <w:num w:numId="26">
    <w:abstractNumId w:val="33"/>
  </w:num>
  <w:num w:numId="27">
    <w:abstractNumId w:val="48"/>
  </w:num>
  <w:num w:numId="28">
    <w:abstractNumId w:val="25"/>
  </w:num>
  <w:num w:numId="29">
    <w:abstractNumId w:val="13"/>
  </w:num>
  <w:num w:numId="30">
    <w:abstractNumId w:val="47"/>
  </w:num>
  <w:num w:numId="31">
    <w:abstractNumId w:val="31"/>
  </w:num>
  <w:num w:numId="32">
    <w:abstractNumId w:val="2"/>
  </w:num>
  <w:num w:numId="33">
    <w:abstractNumId w:val="4"/>
  </w:num>
  <w:num w:numId="34">
    <w:abstractNumId w:val="10"/>
  </w:num>
  <w:num w:numId="35">
    <w:abstractNumId w:val="19"/>
  </w:num>
  <w:num w:numId="36">
    <w:abstractNumId w:val="49"/>
  </w:num>
  <w:num w:numId="37">
    <w:abstractNumId w:val="43"/>
  </w:num>
  <w:num w:numId="38">
    <w:abstractNumId w:val="28"/>
  </w:num>
  <w:num w:numId="39">
    <w:abstractNumId w:val="8"/>
  </w:num>
  <w:num w:numId="40">
    <w:abstractNumId w:val="50"/>
  </w:num>
  <w:num w:numId="41">
    <w:abstractNumId w:val="17"/>
  </w:num>
  <w:num w:numId="42">
    <w:abstractNumId w:val="7"/>
  </w:num>
  <w:num w:numId="43">
    <w:abstractNumId w:val="0"/>
  </w:num>
  <w:num w:numId="44">
    <w:abstractNumId w:val="15"/>
  </w:num>
  <w:num w:numId="45">
    <w:abstractNumId w:val="16"/>
  </w:num>
  <w:num w:numId="46">
    <w:abstractNumId w:val="20"/>
  </w:num>
  <w:num w:numId="47">
    <w:abstractNumId w:val="6"/>
  </w:num>
  <w:num w:numId="48">
    <w:abstractNumId w:val="32"/>
  </w:num>
  <w:num w:numId="49">
    <w:abstractNumId w:val="1"/>
  </w:num>
  <w:num w:numId="50">
    <w:abstractNumId w:val="46"/>
  </w:num>
  <w:num w:numId="51">
    <w:abstractNumId w:val="23"/>
  </w:num>
  <w:num w:numId="52">
    <w:abstractNumId w:val="1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ete Saionara Santos Barbosa - ASCOM">
    <w15:presenceInfo w15:providerId="AD" w15:userId="S-1-5-21-402789565-890972940-475923621-9342"/>
  </w15:person>
  <w15:person w15:author="João Geraldo da Silva Netto - CAT">
    <w15:presenceInfo w15:providerId="AD" w15:userId="S-1-5-21-402789565-890972940-475923621-14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53"/>
    <w:rsid w:val="0005664C"/>
    <w:rsid w:val="00072B45"/>
    <w:rsid w:val="000778A8"/>
    <w:rsid w:val="000F07E8"/>
    <w:rsid w:val="00157C91"/>
    <w:rsid w:val="0019757C"/>
    <w:rsid w:val="00287D49"/>
    <w:rsid w:val="00291690"/>
    <w:rsid w:val="0037446A"/>
    <w:rsid w:val="00422456"/>
    <w:rsid w:val="004C0424"/>
    <w:rsid w:val="00507853"/>
    <w:rsid w:val="005F12B7"/>
    <w:rsid w:val="006E3F17"/>
    <w:rsid w:val="0070493F"/>
    <w:rsid w:val="00744616"/>
    <w:rsid w:val="007651BE"/>
    <w:rsid w:val="00765EE6"/>
    <w:rsid w:val="00770E22"/>
    <w:rsid w:val="007A4E9A"/>
    <w:rsid w:val="007A7DEB"/>
    <w:rsid w:val="007B0057"/>
    <w:rsid w:val="007F3D5A"/>
    <w:rsid w:val="00805A38"/>
    <w:rsid w:val="00861BAA"/>
    <w:rsid w:val="008649E4"/>
    <w:rsid w:val="0093447E"/>
    <w:rsid w:val="00997F14"/>
    <w:rsid w:val="009C3045"/>
    <w:rsid w:val="009C3245"/>
    <w:rsid w:val="009D76A3"/>
    <w:rsid w:val="009E579F"/>
    <w:rsid w:val="009F67CA"/>
    <w:rsid w:val="00AA21E5"/>
    <w:rsid w:val="00AA5D1C"/>
    <w:rsid w:val="00AB6731"/>
    <w:rsid w:val="00C53725"/>
    <w:rsid w:val="00C72583"/>
    <w:rsid w:val="00C75893"/>
    <w:rsid w:val="00CD30E6"/>
    <w:rsid w:val="00CF54CD"/>
    <w:rsid w:val="00D04214"/>
    <w:rsid w:val="00D62992"/>
    <w:rsid w:val="00D8260C"/>
    <w:rsid w:val="00E14B97"/>
    <w:rsid w:val="00E3050A"/>
    <w:rsid w:val="00E57B2C"/>
    <w:rsid w:val="00F22047"/>
    <w:rsid w:val="00F82F8A"/>
    <w:rsid w:val="00FE7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B5BA4-DB96-4278-B1DC-A367B9B9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53"/>
    <w:pPr>
      <w:spacing w:after="0" w:line="240" w:lineRule="auto"/>
    </w:pPr>
    <w:rPr>
      <w:rFonts w:ascii="Calibri" w:hAnsi="Calibri" w:cs="Times New Roman"/>
    </w:rPr>
  </w:style>
  <w:style w:type="paragraph" w:styleId="Ttulo1">
    <w:name w:val="heading 1"/>
    <w:basedOn w:val="Normal"/>
    <w:next w:val="Normal"/>
    <w:link w:val="Ttulo1Char"/>
    <w:uiPriority w:val="9"/>
    <w:qFormat/>
    <w:rsid w:val="009D76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unhideWhenUsed/>
    <w:qFormat/>
    <w:rsid w:val="00507853"/>
    <w:pPr>
      <w:spacing w:before="100" w:beforeAutospacing="1" w:after="100" w:afterAutospacing="1"/>
      <w:outlineLvl w:val="1"/>
    </w:pPr>
    <w:rPr>
      <w:rFonts w:ascii="Times New Roman" w:hAnsi="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07853"/>
    <w:rPr>
      <w:rFonts w:ascii="Times New Roman" w:hAnsi="Times New Roman" w:cs="Times New Roman"/>
      <w:b/>
      <w:bCs/>
      <w:sz w:val="36"/>
      <w:szCs w:val="36"/>
      <w:lang w:eastAsia="pt-BR"/>
    </w:rPr>
  </w:style>
  <w:style w:type="character" w:styleId="Hyperlink">
    <w:name w:val="Hyperlink"/>
    <w:basedOn w:val="Fontepargpadro"/>
    <w:uiPriority w:val="99"/>
    <w:semiHidden/>
    <w:unhideWhenUsed/>
    <w:rsid w:val="00507853"/>
    <w:rPr>
      <w:color w:val="0000FF"/>
      <w:u w:val="single"/>
    </w:rPr>
  </w:style>
  <w:style w:type="paragraph" w:styleId="NormalWeb">
    <w:name w:val="Normal (Web)"/>
    <w:basedOn w:val="Normal"/>
    <w:uiPriority w:val="99"/>
    <w:unhideWhenUsed/>
    <w:rsid w:val="00507853"/>
    <w:pPr>
      <w:spacing w:before="100" w:beforeAutospacing="1" w:after="100" w:afterAutospacing="1"/>
    </w:pPr>
    <w:rPr>
      <w:rFonts w:ascii="Times New Roman" w:hAnsi="Times New Roman"/>
      <w:sz w:val="24"/>
      <w:szCs w:val="24"/>
      <w:lang w:eastAsia="pt-BR"/>
    </w:rPr>
  </w:style>
  <w:style w:type="character" w:styleId="Forte">
    <w:name w:val="Strong"/>
    <w:basedOn w:val="Fontepargpadro"/>
    <w:uiPriority w:val="22"/>
    <w:qFormat/>
    <w:rsid w:val="00507853"/>
    <w:rPr>
      <w:b/>
      <w:bCs/>
    </w:rPr>
  </w:style>
  <w:style w:type="character" w:styleId="nfase">
    <w:name w:val="Emphasis"/>
    <w:basedOn w:val="Fontepargpadro"/>
    <w:uiPriority w:val="20"/>
    <w:qFormat/>
    <w:rsid w:val="00507853"/>
    <w:rPr>
      <w:i/>
      <w:iCs/>
    </w:rPr>
  </w:style>
  <w:style w:type="character" w:customStyle="1" w:styleId="Ttulo1Char">
    <w:name w:val="Título 1 Char"/>
    <w:basedOn w:val="Fontepargpadro"/>
    <w:link w:val="Ttulo1"/>
    <w:uiPriority w:val="9"/>
    <w:rsid w:val="009D76A3"/>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AA5D1C"/>
    <w:rPr>
      <w:rFonts w:ascii="Segoe UI" w:hAnsi="Segoe UI" w:cs="Segoe UI"/>
      <w:sz w:val="18"/>
      <w:szCs w:val="18"/>
    </w:rPr>
  </w:style>
  <w:style w:type="character" w:customStyle="1" w:styleId="TextodebaloChar">
    <w:name w:val="Texto de balão Char"/>
    <w:basedOn w:val="Fontepargpadro"/>
    <w:link w:val="Textodebalo"/>
    <w:uiPriority w:val="99"/>
    <w:semiHidden/>
    <w:rsid w:val="00AA5D1C"/>
    <w:rPr>
      <w:rFonts w:ascii="Segoe UI" w:hAnsi="Segoe UI" w:cs="Segoe UI"/>
      <w:sz w:val="18"/>
      <w:szCs w:val="18"/>
    </w:rPr>
  </w:style>
  <w:style w:type="paragraph" w:styleId="PargrafodaLista">
    <w:name w:val="List Paragraph"/>
    <w:basedOn w:val="Normal"/>
    <w:uiPriority w:val="34"/>
    <w:qFormat/>
    <w:rsid w:val="007A7DEB"/>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02353">
      <w:bodyDiv w:val="1"/>
      <w:marLeft w:val="0"/>
      <w:marRight w:val="0"/>
      <w:marTop w:val="0"/>
      <w:marBottom w:val="0"/>
      <w:divBdr>
        <w:top w:val="none" w:sz="0" w:space="0" w:color="auto"/>
        <w:left w:val="none" w:sz="0" w:space="0" w:color="auto"/>
        <w:bottom w:val="none" w:sz="0" w:space="0" w:color="auto"/>
        <w:right w:val="none" w:sz="0" w:space="0" w:color="auto"/>
      </w:divBdr>
    </w:div>
    <w:div w:id="1059406297">
      <w:bodyDiv w:val="1"/>
      <w:marLeft w:val="0"/>
      <w:marRight w:val="0"/>
      <w:marTop w:val="0"/>
      <w:marBottom w:val="0"/>
      <w:divBdr>
        <w:top w:val="none" w:sz="0" w:space="0" w:color="auto"/>
        <w:left w:val="none" w:sz="0" w:space="0" w:color="auto"/>
        <w:bottom w:val="none" w:sz="0" w:space="0" w:color="auto"/>
        <w:right w:val="none" w:sz="0" w:space="0" w:color="auto"/>
      </w:divBdr>
    </w:div>
    <w:div w:id="1149132288">
      <w:bodyDiv w:val="1"/>
      <w:marLeft w:val="0"/>
      <w:marRight w:val="0"/>
      <w:marTop w:val="0"/>
      <w:marBottom w:val="0"/>
      <w:divBdr>
        <w:top w:val="none" w:sz="0" w:space="0" w:color="auto"/>
        <w:left w:val="none" w:sz="0" w:space="0" w:color="auto"/>
        <w:bottom w:val="none" w:sz="0" w:space="0" w:color="auto"/>
        <w:right w:val="none" w:sz="0" w:space="0" w:color="auto"/>
      </w:divBdr>
    </w:div>
    <w:div w:id="16589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3618</TotalTime>
  <Pages>1</Pages>
  <Words>4257</Words>
  <Characters>22990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Bolzan</dc:creator>
  <cp:keywords/>
  <dc:description/>
  <cp:lastModifiedBy>Salete Saionara Santos Barbosa - ASCOM</cp:lastModifiedBy>
  <cp:revision>8</cp:revision>
  <dcterms:created xsi:type="dcterms:W3CDTF">2018-12-17T19:43:00Z</dcterms:created>
  <dcterms:modified xsi:type="dcterms:W3CDTF">2018-12-20T12:58:00Z</dcterms:modified>
</cp:coreProperties>
</file>