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F75" w:rsidRPr="00437F75" w:rsidRDefault="00437F75" w:rsidP="00437F75">
      <w:pPr>
        <w:spacing w:after="120"/>
        <w:rPr>
          <w:b/>
        </w:rPr>
      </w:pPr>
      <w:r w:rsidRPr="00437F75">
        <w:rPr>
          <w:b/>
        </w:rPr>
        <w:t>INTRANSMISSÍVEL</w:t>
      </w:r>
    </w:p>
    <w:p w:rsidR="00437F75" w:rsidRDefault="00437F75" w:rsidP="00437F75">
      <w:pPr>
        <w:spacing w:after="120"/>
      </w:pPr>
      <w:r>
        <w:t xml:space="preserve"> </w:t>
      </w:r>
    </w:p>
    <w:p w:rsidR="00437F75" w:rsidRDefault="00437F75" w:rsidP="00437F75">
      <w:pPr>
        <w:spacing w:after="120"/>
      </w:pPr>
      <w:r>
        <w:t>Quando a pessoa vivendo com HIV (PVHIV) faz o uso correto dos medicamentos antirretrovirais</w:t>
      </w:r>
      <w:ins w:id="0" w:author="Angela Gasperin Martinazzo - ASCOM" w:date="2018-12-14T17:40:00Z">
        <w:r>
          <w:t>,</w:t>
        </w:r>
      </w:ins>
      <w:r>
        <w:t xml:space="preserve"> é muito provável que ela consiga o controle do HIV. Isso é medido regularmente pelo exame de </w:t>
      </w:r>
      <w:del w:id="1" w:author="Angela Gasperin Martinazzo - ASCOM" w:date="2018-12-14T17:40:00Z">
        <w:r w:rsidDel="00437F75">
          <w:delText>“</w:delText>
        </w:r>
      </w:del>
      <w:r>
        <w:t>carga viral</w:t>
      </w:r>
      <w:del w:id="2" w:author="Angela Gasperin Martinazzo - ASCOM" w:date="2018-12-14T17:40:00Z">
        <w:r w:rsidDel="00437F75">
          <w:delText>”</w:delText>
        </w:r>
      </w:del>
      <w:r>
        <w:t>, cujo resultado expressa a quantidade de vírus presente no sangue.</w:t>
      </w:r>
    </w:p>
    <w:p w:rsidR="00437F75" w:rsidRDefault="00437F75" w:rsidP="00437F75">
      <w:pPr>
        <w:spacing w:after="120"/>
      </w:pPr>
      <w:del w:id="3" w:author="Angela Gasperin Martinazzo - ASCOM" w:date="2018-12-14T17:44:00Z">
        <w:r w:rsidDel="0096239A">
          <w:delText>É esperado</w:delText>
        </w:r>
      </w:del>
      <w:ins w:id="4" w:author="Angela Gasperin Martinazzo - ASCOM" w:date="2018-12-14T17:44:00Z">
        <w:r w:rsidR="0096239A">
          <w:t>Espera-se</w:t>
        </w:r>
      </w:ins>
      <w:r>
        <w:t xml:space="preserve"> que</w:t>
      </w:r>
      <w:ins w:id="5" w:author="Angela Gasperin Martinazzo - ASCOM" w:date="2018-12-14T17:44:00Z">
        <w:r w:rsidR="0096239A">
          <w:t>,</w:t>
        </w:r>
      </w:ins>
      <w:r>
        <w:t xml:space="preserve"> após </w:t>
      </w:r>
      <w:del w:id="6" w:author="Angela Gasperin Martinazzo - ASCOM" w:date="2018-12-14T17:40:00Z">
        <w:r w:rsidDel="00437F75">
          <w:delText>6</w:delText>
        </w:r>
      </w:del>
      <w:ins w:id="7" w:author="Angela Gasperin Martinazzo - ASCOM" w:date="2018-12-14T17:40:00Z">
        <w:r>
          <w:t>seis</w:t>
        </w:r>
      </w:ins>
      <w:r>
        <w:t xml:space="preserve"> meses de tratamento antirretroviral (TARV) adequado, o exame de carga viral tenha seu resultado “indetectável”. O resultado indetectável quer dizer que não foi possível encontrar vírus naquela amostra de sangue.</w:t>
      </w:r>
    </w:p>
    <w:p w:rsidR="00437F75" w:rsidRDefault="00437F75" w:rsidP="00437F75">
      <w:pPr>
        <w:spacing w:after="120"/>
      </w:pPr>
      <w:r>
        <w:t xml:space="preserve">Evidências científicas recentes, </w:t>
      </w:r>
      <w:ins w:id="8" w:author="Angela Gasperin Martinazzo - ASCOM" w:date="2018-12-14T17:42:00Z">
        <w:r>
          <w:t xml:space="preserve">obtidas </w:t>
        </w:r>
      </w:ins>
      <w:r>
        <w:t xml:space="preserve">a partir de estudos que incluíram vários países, comprovaram que não há risco de transmissão do HIV por via sexual para as pessoas com adequada adesão aos antirretrovirais e </w:t>
      </w:r>
      <w:ins w:id="9" w:author="Angela Gasperin Martinazzo - ASCOM" w:date="2018-12-14T17:42:00Z">
        <w:r>
          <w:t xml:space="preserve">com </w:t>
        </w:r>
      </w:ins>
      <w:r>
        <w:t xml:space="preserve">carga viral indetectável por pelo menos </w:t>
      </w:r>
      <w:del w:id="10" w:author="Angela Gasperin Martinazzo - ASCOM" w:date="2018-12-14T17:42:00Z">
        <w:r w:rsidDel="00437F75">
          <w:delText>6</w:delText>
        </w:r>
      </w:del>
      <w:ins w:id="11" w:author="Angela Gasperin Martinazzo - ASCOM" w:date="2018-12-14T17:42:00Z">
        <w:r>
          <w:t>seis</w:t>
        </w:r>
      </w:ins>
      <w:r>
        <w:t xml:space="preserve"> meses.</w:t>
      </w:r>
    </w:p>
    <w:p w:rsidR="00437F75" w:rsidRDefault="00437F75" w:rsidP="00437F75">
      <w:pPr>
        <w:spacing w:after="120"/>
      </w:pPr>
      <w:r>
        <w:t>Es</w:t>
      </w:r>
      <w:del w:id="12" w:author="Angela Gasperin Martinazzo - ASCOM" w:date="2018-12-14T17:42:00Z">
        <w:r w:rsidDel="00437F75">
          <w:delText>t</w:delText>
        </w:r>
      </w:del>
      <w:ins w:id="13" w:author="Angela Gasperin Martinazzo - ASCOM" w:date="2018-12-14T17:42:00Z">
        <w:r>
          <w:t>s</w:t>
        </w:r>
      </w:ins>
      <w:r>
        <w:t>a descoberta traz uma informação que muda o cotidiano das pessoas soropositivas: pessoas vivendo com HIV, que estão em tratamento e com carga viral indetectável sustentada, podem declarar com confiança que o tratamento antirretroviral torna o HIV intransmissível sexualmente.</w:t>
      </w:r>
    </w:p>
    <w:p w:rsidR="00437F75" w:rsidRDefault="00437F75" w:rsidP="00437F75">
      <w:pPr>
        <w:spacing w:after="120"/>
      </w:pPr>
    </w:p>
    <w:p w:rsidR="00437F75" w:rsidRDefault="00437F75" w:rsidP="00437F75">
      <w:pPr>
        <w:spacing w:after="120"/>
      </w:pPr>
    </w:p>
    <w:p w:rsidR="00437F75" w:rsidRPr="00437F75" w:rsidRDefault="00437F75" w:rsidP="00437F75">
      <w:pPr>
        <w:spacing w:after="120"/>
        <w:rPr>
          <w:b/>
        </w:rPr>
      </w:pPr>
      <w:r w:rsidRPr="00437F75">
        <w:rPr>
          <w:b/>
        </w:rPr>
        <w:t>CARGA VIRAL</w:t>
      </w:r>
    </w:p>
    <w:p w:rsidR="00437F75" w:rsidRDefault="00437F75" w:rsidP="00437F75">
      <w:pPr>
        <w:spacing w:after="120"/>
      </w:pPr>
      <w:r>
        <w:t xml:space="preserve"> </w:t>
      </w:r>
    </w:p>
    <w:p w:rsidR="00437F75" w:rsidRDefault="00437F75" w:rsidP="00437F75">
      <w:pPr>
        <w:spacing w:after="120"/>
      </w:pPr>
      <w:r>
        <w:t>Carga viral é um exame que mede a quantidade de vírus presente em um</w:t>
      </w:r>
      <w:del w:id="14" w:author="Angela Gasperin Martinazzo - ASCOM" w:date="2018-12-14T17:42:00Z">
        <w:r w:rsidDel="00437F75">
          <w:delText>a</w:delText>
        </w:r>
      </w:del>
      <w:r>
        <w:t xml:space="preserve"> cert</w:t>
      </w:r>
      <w:del w:id="15" w:author="Angela Gasperin Martinazzo - ASCOM" w:date="2018-12-14T17:42:00Z">
        <w:r w:rsidDel="00437F75">
          <w:delText>a</w:delText>
        </w:r>
      </w:del>
      <w:ins w:id="16" w:author="Angela Gasperin Martinazzo - ASCOM" w:date="2018-12-14T17:43:00Z">
        <w:r>
          <w:t>o volume</w:t>
        </w:r>
      </w:ins>
      <w:del w:id="17" w:author="Angela Gasperin Martinazzo - ASCOM" w:date="2018-12-14T17:43:00Z">
        <w:r w:rsidDel="00437F75">
          <w:delText xml:space="preserve"> quantidade</w:delText>
        </w:r>
      </w:del>
      <w:r>
        <w:t xml:space="preserve"> de sangue. Portanto, quanto maior o valor da carga viral, maior é a quantidade de vírus.</w:t>
      </w:r>
    </w:p>
    <w:p w:rsidR="00437F75" w:rsidRDefault="00437F75" w:rsidP="00437F75">
      <w:pPr>
        <w:spacing w:after="120"/>
      </w:pPr>
      <w:r>
        <w:t>Os resultados do exame de carga viral são fundamentais para avaliar a adesão e a eficiência do tratamento e</w:t>
      </w:r>
      <w:ins w:id="18" w:author="Angela Gasperin Martinazzo - ASCOM" w:date="2018-12-14T17:43:00Z">
        <w:r>
          <w:t>,</w:t>
        </w:r>
      </w:ins>
      <w:r>
        <w:t xml:space="preserve"> por isso</w:t>
      </w:r>
      <w:ins w:id="19" w:author="Angela Gasperin Martinazzo - ASCOM" w:date="2018-12-14T17:43:00Z">
        <w:r>
          <w:t>,</w:t>
        </w:r>
      </w:ins>
      <w:r>
        <w:t xml:space="preserve"> devem ser feitos regularmente.</w:t>
      </w:r>
    </w:p>
    <w:p w:rsidR="00437F75" w:rsidRDefault="00437F75" w:rsidP="00437F75">
      <w:pPr>
        <w:spacing w:after="120"/>
      </w:pPr>
      <w:r>
        <w:t xml:space="preserve">Quando uma pessoa </w:t>
      </w:r>
      <w:del w:id="20" w:author="Angela Gasperin Martinazzo - ASCOM" w:date="2018-12-14T17:43:00Z">
        <w:r w:rsidDel="00437F75">
          <w:delText>que vive</w:delText>
        </w:r>
      </w:del>
      <w:ins w:id="21" w:author="Angela Gasperin Martinazzo - ASCOM" w:date="2018-12-14T17:43:00Z">
        <w:r>
          <w:t>vivendo</w:t>
        </w:r>
      </w:ins>
      <w:r>
        <w:t xml:space="preserve"> com HIV (PVHIV) inicia a terapia com medicamentos antirretrovirais (TARV), sua carga viral cai drasticamente. Para quase todas as pessoas que estão tomando </w:t>
      </w:r>
      <w:ins w:id="22" w:author="Angela Gasperin Martinazzo - ASCOM" w:date="2018-12-14T17:43:00Z">
        <w:r>
          <w:t>os medicamentos</w:t>
        </w:r>
        <w:r>
          <w:t xml:space="preserve"> </w:t>
        </w:r>
      </w:ins>
      <w:r>
        <w:t>diariamente e de forma correta</w:t>
      </w:r>
      <w:del w:id="23" w:author="Angela Gasperin Martinazzo - ASCOM" w:date="2018-12-14T17:43:00Z">
        <w:r w:rsidDel="00437F75">
          <w:delText xml:space="preserve"> os medicamentos</w:delText>
        </w:r>
      </w:del>
      <w:r>
        <w:t xml:space="preserve">, a carga viral </w:t>
      </w:r>
      <w:del w:id="24" w:author="Angela Gasperin Martinazzo - ASCOM" w:date="2018-12-14T17:45:00Z">
        <w:r w:rsidDel="0096239A">
          <w:delText xml:space="preserve">cai </w:delText>
        </w:r>
      </w:del>
      <w:ins w:id="25" w:author="Angela Gasperin Martinazzo - ASCOM" w:date="2018-12-14T17:45:00Z">
        <w:r w:rsidR="0096239A">
          <w:t>diminui</w:t>
        </w:r>
        <w:bookmarkStart w:id="26" w:name="_GoBack"/>
        <w:bookmarkEnd w:id="26"/>
        <w:r w:rsidR="0096239A">
          <w:t xml:space="preserve"> </w:t>
        </w:r>
      </w:ins>
      <w:r>
        <w:t>para níveis indetectáveis em menos de seis meses.</w:t>
      </w:r>
    </w:p>
    <w:p w:rsidR="00437F75" w:rsidRDefault="00437F75" w:rsidP="00437F75">
      <w:pPr>
        <w:spacing w:after="120"/>
      </w:pPr>
      <w:r>
        <w:t>Se após esse período a carga viral ainda não estiver indetectável</w:t>
      </w:r>
      <w:ins w:id="27" w:author="Angela Gasperin Martinazzo - ASCOM" w:date="2018-12-14T17:43:00Z">
        <w:r>
          <w:t>,</w:t>
        </w:r>
      </w:ins>
      <w:r>
        <w:t xml:space="preserve"> é preciso avaliar a terapia antirretroviral, se há interações medicamentosas com outras substâncias, bem como</w:t>
      </w:r>
      <w:del w:id="28" w:author="Angela Gasperin Martinazzo - ASCOM" w:date="2018-12-14T17:43:00Z">
        <w:r w:rsidDel="00437F75">
          <w:delText xml:space="preserve"> a</w:delText>
        </w:r>
      </w:del>
      <w:r>
        <w:t xml:space="preserve"> se o uso dos medicamentos está sendo feito corretamente.</w:t>
      </w:r>
    </w:p>
    <w:p w:rsidR="00600042" w:rsidRDefault="00600042" w:rsidP="00437F75">
      <w:pPr>
        <w:spacing w:after="120"/>
      </w:pPr>
    </w:p>
    <w:sectPr w:rsidR="006000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a Gasperin Martinazzo - ASCOM">
    <w15:presenceInfo w15:providerId="AD" w15:userId="S-1-5-21-402789565-890972940-475923621-6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75"/>
    <w:rsid w:val="00437F75"/>
    <w:rsid w:val="00600042"/>
    <w:rsid w:val="0096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EA201-32D7-40D3-913F-9BEBAC8F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37F7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7F75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7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Gasperin Martinazzo - ASCOM</dc:creator>
  <cp:keywords/>
  <dc:description/>
  <cp:lastModifiedBy>Angela Gasperin Martinazzo - ASCOM</cp:lastModifiedBy>
  <cp:revision>3</cp:revision>
  <dcterms:created xsi:type="dcterms:W3CDTF">2018-12-14T19:38:00Z</dcterms:created>
  <dcterms:modified xsi:type="dcterms:W3CDTF">2018-12-14T19:45:00Z</dcterms:modified>
</cp:coreProperties>
</file>